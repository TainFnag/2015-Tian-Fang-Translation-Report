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9E93A" w14:textId="77777777" w:rsidR="00704126" w:rsidRDefault="00FD3D3D">
      <w:pPr>
        <w:adjustRightInd w:val="0"/>
        <w:snapToGrid w:val="0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46F50952" w14:textId="77777777" w:rsidR="00704126" w:rsidRDefault="00FD3D3D">
      <w:pPr>
        <w:spacing w:line="360" w:lineRule="auto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开题报告</w:t>
      </w:r>
    </w:p>
    <w:p w14:paraId="417371EB" w14:textId="4948C27A" w:rsidR="00704126" w:rsidRDefault="00FD3D3D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 w:rsidR="002E0C44"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</w:t>
      </w:r>
      <w:r w:rsidR="002E0C44">
        <w:rPr>
          <w:rFonts w:hint="eastAsia"/>
          <w:spacing w:val="-10"/>
          <w:sz w:val="28"/>
          <w:u w:val="single"/>
        </w:rPr>
        <w:t>英语（非师范）</w:t>
      </w:r>
      <w:r>
        <w:rPr>
          <w:rFonts w:hint="eastAsia"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spacing w:val="-10"/>
          <w:sz w:val="28"/>
          <w:u w:val="single"/>
        </w:rPr>
        <w:t xml:space="preserve">  </w:t>
      </w:r>
      <w:r w:rsidR="002E0C44">
        <w:rPr>
          <w:spacing w:val="-10"/>
          <w:sz w:val="28"/>
          <w:u w:val="single"/>
        </w:rPr>
        <w:t xml:space="preserve">  </w:t>
      </w:r>
      <w:r w:rsidR="002E0C44">
        <w:rPr>
          <w:rFonts w:hint="eastAsia"/>
          <w:spacing w:val="-10"/>
          <w:sz w:val="28"/>
          <w:u w:val="single"/>
        </w:rPr>
        <w:t>2015</w:t>
      </w:r>
      <w:r>
        <w:rPr>
          <w:spacing w:val="-10"/>
          <w:sz w:val="28"/>
          <w:u w:val="single"/>
        </w:rPr>
        <w:t xml:space="preserve">  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704126" w14:paraId="58BA0E3D" w14:textId="77777777">
        <w:trPr>
          <w:trHeight w:val="939"/>
        </w:trPr>
        <w:tc>
          <w:tcPr>
            <w:tcW w:w="1141" w:type="dxa"/>
            <w:vAlign w:val="center"/>
          </w:tcPr>
          <w:p w14:paraId="28D5E7E4" w14:textId="77777777" w:rsidR="00704126" w:rsidRDefault="00FD3D3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</w:p>
        </w:tc>
        <w:tc>
          <w:tcPr>
            <w:tcW w:w="4962" w:type="dxa"/>
            <w:gridSpan w:val="3"/>
            <w:vAlign w:val="center"/>
          </w:tcPr>
          <w:p w14:paraId="46007674" w14:textId="53B2A959" w:rsidR="00704126" w:rsidRDefault="00D10C8D" w:rsidP="00C74E3D">
            <w:pPr>
              <w:widowControl/>
              <w:spacing w:line="380" w:lineRule="exact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Translation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Report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o</w:t>
            </w:r>
            <w:r>
              <w:rPr>
                <w:b/>
                <w:bCs/>
                <w:sz w:val="24"/>
              </w:rPr>
              <w:t xml:space="preserve">f </w:t>
            </w:r>
            <w:r w:rsidR="00C74E3D">
              <w:rPr>
                <w:rFonts w:hint="eastAsia"/>
                <w:b/>
                <w:bCs/>
                <w:i/>
                <w:sz w:val="24"/>
              </w:rPr>
              <w:t>Introduction and THE REVOLUTIONS OF HUMANNITY:DIGITAK HUMANS</w:t>
            </w:r>
          </w:p>
        </w:tc>
        <w:tc>
          <w:tcPr>
            <w:tcW w:w="1134" w:type="dxa"/>
            <w:vAlign w:val="center"/>
          </w:tcPr>
          <w:p w14:paraId="1ACD2320" w14:textId="77777777" w:rsidR="00704126" w:rsidRDefault="00FD3D3D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</w:p>
        </w:tc>
        <w:tc>
          <w:tcPr>
            <w:tcW w:w="1552" w:type="dxa"/>
            <w:vAlign w:val="center"/>
          </w:tcPr>
          <w:p w14:paraId="23DFB89C" w14:textId="4A88FE72" w:rsidR="00704126" w:rsidRDefault="00C74E3D">
            <w:pPr>
              <w:widowControl/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2018.12.20</w:t>
            </w:r>
          </w:p>
        </w:tc>
      </w:tr>
      <w:tr w:rsidR="00704126" w14:paraId="48E06A37" w14:textId="77777777">
        <w:trPr>
          <w:trHeight w:val="630"/>
        </w:trPr>
        <w:tc>
          <w:tcPr>
            <w:tcW w:w="1141" w:type="dxa"/>
            <w:vAlign w:val="center"/>
          </w:tcPr>
          <w:p w14:paraId="74C124A1" w14:textId="77777777" w:rsidR="00704126" w:rsidRDefault="00FD3D3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学  号</w:t>
            </w:r>
          </w:p>
        </w:tc>
        <w:tc>
          <w:tcPr>
            <w:tcW w:w="2127" w:type="dxa"/>
            <w:vAlign w:val="center"/>
          </w:tcPr>
          <w:p w14:paraId="1A41149B" w14:textId="73C1637A" w:rsidR="00704126" w:rsidRPr="00C74E3D" w:rsidRDefault="00C74E3D">
            <w:pPr>
              <w:spacing w:line="380" w:lineRule="exact"/>
              <w:jc w:val="center"/>
              <w:rPr>
                <w:w w:val="80"/>
                <w:sz w:val="24"/>
              </w:rPr>
            </w:pPr>
            <w:r w:rsidRPr="00C74E3D">
              <w:rPr>
                <w:w w:val="80"/>
                <w:sz w:val="24"/>
              </w:rPr>
              <w:t>1510403117</w:t>
            </w:r>
          </w:p>
        </w:tc>
        <w:tc>
          <w:tcPr>
            <w:tcW w:w="992" w:type="dxa"/>
            <w:vAlign w:val="center"/>
          </w:tcPr>
          <w:p w14:paraId="4DC02C9D" w14:textId="77777777" w:rsidR="00704126" w:rsidRDefault="00FD3D3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姓  名</w:t>
            </w:r>
          </w:p>
        </w:tc>
        <w:tc>
          <w:tcPr>
            <w:tcW w:w="1843" w:type="dxa"/>
            <w:vAlign w:val="center"/>
          </w:tcPr>
          <w:p w14:paraId="1F797E3D" w14:textId="15D4B47F" w:rsidR="00704126" w:rsidRDefault="00C74E3D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田芳</w:t>
            </w:r>
          </w:p>
        </w:tc>
        <w:tc>
          <w:tcPr>
            <w:tcW w:w="1134" w:type="dxa"/>
            <w:vAlign w:val="center"/>
          </w:tcPr>
          <w:p w14:paraId="12EC9E8A" w14:textId="77777777" w:rsidR="00704126" w:rsidRDefault="00FD3D3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58E79F8B" w14:textId="611ADC5A" w:rsidR="00704126" w:rsidRDefault="00704126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704126" w14:paraId="05486188" w14:textId="77777777">
        <w:trPr>
          <w:trHeight w:val="1905"/>
        </w:trPr>
        <w:tc>
          <w:tcPr>
            <w:tcW w:w="8789" w:type="dxa"/>
            <w:gridSpan w:val="6"/>
          </w:tcPr>
          <w:p w14:paraId="6457AE33" w14:textId="70F84D44" w:rsidR="00704126" w:rsidRDefault="00FD3D3D">
            <w:pPr>
              <w:spacing w:line="336" w:lineRule="auto"/>
              <w:rPr>
                <w:rFonts w:ascii="宋体" w:hAnsi="宋体"/>
                <w:sz w:val="24"/>
              </w:rPr>
            </w:pPr>
            <w:r>
              <w:rPr>
                <w:b/>
                <w:bCs/>
                <w:sz w:val="24"/>
              </w:rPr>
              <w:t xml:space="preserve">Background of the </w:t>
            </w:r>
            <w:r w:rsidR="005845FB">
              <w:rPr>
                <w:rFonts w:hint="eastAsia"/>
                <w:b/>
                <w:bCs/>
                <w:sz w:val="24"/>
              </w:rPr>
              <w:t>translation</w:t>
            </w:r>
          </w:p>
          <w:p w14:paraId="6CF4E48E" w14:textId="77777777" w:rsidR="00F44D04" w:rsidRDefault="00F44D04" w:rsidP="00F44D04">
            <w:commentRangeStart w:id="0"/>
            <w:r>
              <w:rPr>
                <w:rFonts w:hint="eastAsia"/>
              </w:rPr>
              <w:t>Digital Human</w:t>
            </w:r>
            <w:r>
              <w:rPr>
                <w:rFonts w:hint="eastAsia"/>
              </w:rPr>
              <w:t>是小小出版社出版的一本金融科技类科普读物，作者克里斯·斯金纳是英国金融业研究评论人士，曾出版过《</w:t>
            </w:r>
            <w:r>
              <w:rPr>
                <w:rFonts w:hint="eastAsia"/>
              </w:rPr>
              <w:t>FinTech,</w:t>
            </w:r>
            <w:r>
              <w:rPr>
                <w:rFonts w:hint="eastAsia"/>
              </w:rPr>
              <w:t>金融科技时代的来临》、《互联网时代》等系列金融科技读物。</w:t>
            </w:r>
            <w:commentRangeEnd w:id="0"/>
            <w:r w:rsidR="00650B6B">
              <w:rPr>
                <w:rStyle w:val="ae"/>
              </w:rPr>
              <w:commentReference w:id="0"/>
            </w:r>
          </w:p>
          <w:p w14:paraId="09F0FF52" w14:textId="274D4B50" w:rsidR="00F44D04" w:rsidRDefault="00F44D04" w:rsidP="00F44D04">
            <w:r>
              <w:rPr>
                <w:rFonts w:hint="eastAsia"/>
              </w:rPr>
              <w:t>Digital Human</w:t>
            </w:r>
            <w:r>
              <w:rPr>
                <w:rFonts w:hint="eastAsia"/>
              </w:rPr>
              <w:t>一书结构清晰，内容分布明确，第一部分介绍科技和金融彼此独立但又相互作用，第二部分，主要以</w:t>
            </w:r>
            <w:proofErr w:type="gramStart"/>
            <w:r>
              <w:rPr>
                <w:rFonts w:hint="eastAsia"/>
              </w:rPr>
              <w:t>蚂蚁金服</w:t>
            </w:r>
            <w:proofErr w:type="gramEnd"/>
            <w:r>
              <w:rPr>
                <w:rFonts w:hint="eastAsia"/>
              </w:rPr>
              <w:t>为案例，进行深入分析讨论。译者翻译本书</w:t>
            </w:r>
            <w:proofErr w:type="spellStart"/>
            <w:r>
              <w:rPr>
                <w:rFonts w:hint="eastAsia"/>
              </w:rPr>
              <w:t>Introction</w:t>
            </w:r>
            <w:proofErr w:type="spellEnd"/>
            <w:r>
              <w:rPr>
                <w:rFonts w:hint="eastAsia"/>
              </w:rPr>
              <w:t>和第一章</w:t>
            </w:r>
            <w:r>
              <w:rPr>
                <w:rFonts w:hint="eastAsia"/>
              </w:rPr>
              <w:t xml:space="preserve"> THE REVOLUTIONS OF HUMANNITY: DIGITAL HUMANS</w:t>
            </w:r>
            <w:r>
              <w:rPr>
                <w:rFonts w:hint="eastAsia"/>
              </w:rPr>
              <w:t>。</w:t>
            </w:r>
          </w:p>
          <w:p w14:paraId="7D7F9745" w14:textId="77777777" w:rsidR="00F44D04" w:rsidRDefault="00F44D04" w:rsidP="00F44D04">
            <w:r>
              <w:rPr>
                <w:rFonts w:hint="eastAsia"/>
              </w:rPr>
              <w:t>Introduction</w:t>
            </w:r>
            <w:r>
              <w:rPr>
                <w:rFonts w:hint="eastAsia"/>
              </w:rPr>
              <w:t>部分。作者用自己的旅行经历开篇，引出科技和金融在促进时代发展中发挥着重要作用。</w:t>
            </w:r>
            <w:r>
              <w:rPr>
                <w:rFonts w:hint="eastAsia"/>
              </w:rPr>
              <w:t>THE REVOLUTIONS OF HUMANNITY: DIGITAL HUMANS</w:t>
            </w:r>
            <w:r>
              <w:rPr>
                <w:rFonts w:hint="eastAsia"/>
              </w:rPr>
              <w:t>这一章首先概括叙述人类经历的几次革命以及影响，紧接着分为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部分讲述人类经历过的时代以及未来的时代。几个时代围绕着货币新的价值交换形式进行展开，人类的出现促进了货币的推行，工业革命的全速发展推动了纸币、支票的诞生，网络时代产生一种新的货币形式——手机钱包，以及未来还有新货币类型的出现。金融和科技有着密不可分的关系，科技的发展促进金融的前进，金融的发展也影响着科技的进步，两者彼此独立但又相互作用。</w:t>
            </w:r>
          </w:p>
          <w:p w14:paraId="5D3A83DA" w14:textId="22DB31E5" w:rsidR="00704126" w:rsidRDefault="00F44D04" w:rsidP="00F44D04">
            <w:pPr>
              <w:rPr>
                <w:sz w:val="24"/>
              </w:rPr>
            </w:pPr>
            <w:commentRangeStart w:id="1"/>
            <w:r>
              <w:rPr>
                <w:rFonts w:hint="eastAsia"/>
              </w:rPr>
              <w:t>目前，市面上的科普读物多为生动形象的儿童绘本，适合成年人的科普读物只是少数，金融科技类的科普读物更是少之又少。</w:t>
            </w:r>
            <w:commentRangeEnd w:id="1"/>
            <w:r w:rsidR="00650B6B">
              <w:rPr>
                <w:rStyle w:val="ae"/>
              </w:rPr>
              <w:commentReference w:id="1"/>
            </w:r>
            <w:r>
              <w:rPr>
                <w:rFonts w:hint="eastAsia"/>
              </w:rPr>
              <w:t>Digital Humans</w:t>
            </w:r>
            <w:r>
              <w:rPr>
                <w:rFonts w:hint="eastAsia"/>
              </w:rPr>
              <w:t>节选部分的翻译能够给汉语读者提供新类型的科普读物，通过该部分的翻译能够帮助汉语读者了解金融和科技之间的关系，对未来科技、金融的发展进行深入探索。通过这部分翻译，译者可以加强自身对金融、科技方面知识的了解，拓宽学习的知识面。同时，译者希望通过这部分翻译能够引起作者们创新的写作思路，从而带动出现更多适合成年人阅读、各种类型的科普读物。另外，该翻译部分在词、句等方面使用的</w:t>
            </w:r>
            <w:commentRangeStart w:id="2"/>
            <w:r>
              <w:rPr>
                <w:rFonts w:hint="eastAsia"/>
              </w:rPr>
              <w:t>翻译策略以及翻译方法</w:t>
            </w:r>
            <w:commentRangeEnd w:id="2"/>
            <w:r w:rsidR="00650B6B">
              <w:rPr>
                <w:rStyle w:val="ae"/>
              </w:rPr>
              <w:commentReference w:id="2"/>
            </w:r>
            <w:r>
              <w:rPr>
                <w:rFonts w:hint="eastAsia"/>
              </w:rPr>
              <w:t>也可以为他人所借鉴。</w:t>
            </w:r>
          </w:p>
          <w:p w14:paraId="28E13583" w14:textId="77777777" w:rsidR="00704126" w:rsidRDefault="00704126">
            <w:pPr>
              <w:rPr>
                <w:sz w:val="24"/>
              </w:rPr>
            </w:pPr>
          </w:p>
          <w:p w14:paraId="62CEAAF8" w14:textId="77777777" w:rsidR="00704126" w:rsidRDefault="00704126">
            <w:pPr>
              <w:rPr>
                <w:sz w:val="24"/>
              </w:rPr>
            </w:pPr>
          </w:p>
          <w:p w14:paraId="2D81D7C4" w14:textId="77777777" w:rsidR="00704126" w:rsidRDefault="00704126">
            <w:pPr>
              <w:rPr>
                <w:sz w:val="24"/>
              </w:rPr>
            </w:pPr>
          </w:p>
          <w:p w14:paraId="693F54B7" w14:textId="77777777" w:rsidR="00704126" w:rsidRDefault="00704126">
            <w:pPr>
              <w:rPr>
                <w:sz w:val="24"/>
              </w:rPr>
            </w:pPr>
          </w:p>
          <w:p w14:paraId="3DA1DA81" w14:textId="77777777" w:rsidR="00704126" w:rsidRDefault="00704126">
            <w:pPr>
              <w:spacing w:line="336" w:lineRule="auto"/>
              <w:rPr>
                <w:rFonts w:ascii="宋体" w:hAnsi="宋体"/>
                <w:sz w:val="24"/>
              </w:rPr>
            </w:pPr>
          </w:p>
        </w:tc>
      </w:tr>
      <w:tr w:rsidR="00704126" w14:paraId="6F790D9F" w14:textId="77777777">
        <w:trPr>
          <w:trHeight w:val="3932"/>
        </w:trPr>
        <w:tc>
          <w:tcPr>
            <w:tcW w:w="8789" w:type="dxa"/>
            <w:gridSpan w:val="6"/>
          </w:tcPr>
          <w:p w14:paraId="008C5A2C" w14:textId="77777777" w:rsidR="005845FB" w:rsidRDefault="00FD3D3D" w:rsidP="005845FB">
            <w:pPr>
              <w:spacing w:line="336" w:lineRule="auto"/>
              <w:rPr>
                <w:bCs/>
                <w:sz w:val="24"/>
              </w:rPr>
            </w:pPr>
            <w:bookmarkStart w:id="3" w:name="_GoBack"/>
            <w:r>
              <w:rPr>
                <w:b/>
                <w:sz w:val="24"/>
              </w:rPr>
              <w:lastRenderedPageBreak/>
              <w:t xml:space="preserve">Contents </w:t>
            </w:r>
            <w:r>
              <w:rPr>
                <w:rFonts w:hint="eastAsia"/>
                <w:b/>
                <w:sz w:val="24"/>
              </w:rPr>
              <w:t xml:space="preserve">of the </w:t>
            </w:r>
            <w:r w:rsidR="005845FB">
              <w:rPr>
                <w:b/>
                <w:sz w:val="24"/>
              </w:rPr>
              <w:t xml:space="preserve">translation </w:t>
            </w:r>
            <w:r w:rsidR="005845FB">
              <w:rPr>
                <w:rFonts w:hint="eastAsia"/>
                <w:b/>
                <w:sz w:val="24"/>
              </w:rPr>
              <w:t>report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  <w:p w14:paraId="00901BAC" w14:textId="77777777" w:rsidR="00F44D04" w:rsidRPr="00F44D04" w:rsidRDefault="00F44D04" w:rsidP="00F44D0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44D04">
              <w:rPr>
                <w:rFonts w:ascii="宋体" w:hAnsi="宋体" w:hint="eastAsia"/>
                <w:sz w:val="24"/>
              </w:rPr>
              <w:t>本书语言简洁精炼，克里斯·斯金</w:t>
            </w:r>
            <w:proofErr w:type="gramStart"/>
            <w:r w:rsidRPr="00F44D04">
              <w:rPr>
                <w:rFonts w:ascii="宋体" w:hAnsi="宋体" w:hint="eastAsia"/>
                <w:sz w:val="24"/>
              </w:rPr>
              <w:t>纳采</w:t>
            </w:r>
            <w:proofErr w:type="gramEnd"/>
            <w:r w:rsidRPr="00F44D04">
              <w:rPr>
                <w:rFonts w:ascii="宋体" w:hAnsi="宋体" w:hint="eastAsia"/>
                <w:sz w:val="24"/>
              </w:rPr>
              <w:t>用通俗易懂的语言把金融科技知识介绍给读者，方便读者理解书中内容。结构上，全书采用总分总的写作方式，第一章点明金融和科技的关系是相辅相成的，分写章节看似独立却又相互联系，最后再次总结，指出文章表达的两个主题。从句子层面看，作者多使用长句，主要有定语从句、状语从句、同位语从句。其次，作者还使用省略句，这样使文本句式富于变化，使文本具有生动活泼的效果。</w:t>
            </w:r>
          </w:p>
          <w:p w14:paraId="26A08947" w14:textId="6F8FB992" w:rsidR="00704126" w:rsidRDefault="00F44D04" w:rsidP="00F44D04">
            <w:pPr>
              <w:spacing w:line="336" w:lineRule="auto"/>
              <w:ind w:firstLineChars="200" w:firstLine="480"/>
              <w:rPr>
                <w:ins w:id="4" w:author="李 亚星" w:date="2019-01-09T13:46:00Z"/>
                <w:rFonts w:ascii="宋体" w:hAnsi="宋体"/>
                <w:sz w:val="24"/>
              </w:rPr>
            </w:pPr>
            <w:r w:rsidRPr="00F44D04">
              <w:rPr>
                <w:rFonts w:ascii="宋体" w:hAnsi="宋体" w:hint="eastAsia"/>
                <w:sz w:val="24"/>
              </w:rPr>
              <w:t>翻译的准备工作首先是泛读原文，收集文本相关的资料，了解本书写作背景、作者简介；第二，分析原文，了解文章写作特点、内容梗概；第三，明确翻译要求，语言做到简洁精炼、平铺直叙；第四，确定翻译理论，同时灵活运用多种翻译策略，强调以汉语读者为中心；第五，利用福</w:t>
            </w:r>
            <w:proofErr w:type="gramStart"/>
            <w:r w:rsidRPr="00F44D04">
              <w:rPr>
                <w:rFonts w:ascii="宋体" w:hAnsi="宋体" w:hint="eastAsia"/>
                <w:sz w:val="24"/>
              </w:rPr>
              <w:t>昕</w:t>
            </w:r>
            <w:proofErr w:type="gramEnd"/>
            <w:r w:rsidRPr="00F44D04">
              <w:rPr>
                <w:rFonts w:ascii="宋体" w:hAnsi="宋体" w:hint="eastAsia"/>
                <w:sz w:val="24"/>
              </w:rPr>
              <w:t>阅读器将原文文本转换成可编辑的WORD格式，使用Google翻译进行预翻译，再通过MEMOQ将文本导出RTF格式；第六，通过</w:t>
            </w:r>
            <w:proofErr w:type="spellStart"/>
            <w:r w:rsidRPr="00F44D04">
              <w:rPr>
                <w:rFonts w:ascii="宋体" w:hAnsi="宋体" w:hint="eastAsia"/>
                <w:sz w:val="24"/>
              </w:rPr>
              <w:t>TMXmall</w:t>
            </w:r>
            <w:proofErr w:type="spellEnd"/>
            <w:r w:rsidRPr="00F44D04">
              <w:rPr>
                <w:rFonts w:ascii="宋体" w:hAnsi="宋体" w:hint="eastAsia"/>
                <w:sz w:val="24"/>
              </w:rPr>
              <w:t>提取术语，再通</w:t>
            </w:r>
            <w:proofErr w:type="gramStart"/>
            <w:r w:rsidRPr="00F44D04">
              <w:rPr>
                <w:rFonts w:ascii="宋体" w:hAnsi="宋体" w:hint="eastAsia"/>
                <w:sz w:val="24"/>
              </w:rPr>
              <w:t>过语帆</w:t>
            </w:r>
            <w:proofErr w:type="gramEnd"/>
            <w:r w:rsidRPr="00F44D04">
              <w:rPr>
                <w:rFonts w:ascii="宋体" w:hAnsi="宋体" w:hint="eastAsia"/>
                <w:sz w:val="24"/>
              </w:rPr>
              <w:t>术语宝进行翻译，最后使用Google翻译、有道翻译、百度翻译等翻译工具对术语进行</w:t>
            </w:r>
            <w:commentRangeStart w:id="5"/>
            <w:r w:rsidRPr="00F44D04">
              <w:rPr>
                <w:rFonts w:ascii="宋体" w:hAnsi="宋体" w:hint="eastAsia"/>
                <w:sz w:val="24"/>
              </w:rPr>
              <w:t>统一</w:t>
            </w:r>
            <w:commentRangeEnd w:id="5"/>
            <w:r w:rsidR="00650B6B">
              <w:rPr>
                <w:rStyle w:val="ae"/>
              </w:rPr>
              <w:commentReference w:id="5"/>
            </w:r>
            <w:r w:rsidRPr="00F44D04">
              <w:rPr>
                <w:rFonts w:ascii="宋体" w:hAnsi="宋体" w:hint="eastAsia"/>
                <w:sz w:val="24"/>
              </w:rPr>
              <w:t>。</w:t>
            </w:r>
          </w:p>
          <w:p w14:paraId="77CEF68B" w14:textId="77777777" w:rsidR="00650B6B" w:rsidRDefault="00650B6B" w:rsidP="00F44D04">
            <w:pPr>
              <w:spacing w:line="336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14:paraId="74C9A5E9" w14:textId="62746868" w:rsidR="00F44D04" w:rsidRPr="00F44D04" w:rsidDel="00650B6B" w:rsidRDefault="00F44D04" w:rsidP="00F44D04">
            <w:pPr>
              <w:spacing w:line="336" w:lineRule="auto"/>
              <w:ind w:firstLineChars="200" w:firstLine="480"/>
              <w:rPr>
                <w:del w:id="6" w:author="李 亚星" w:date="2019-01-09T13:45:00Z"/>
                <w:rFonts w:ascii="宋体" w:hAnsi="宋体" w:hint="eastAsia"/>
                <w:sz w:val="24"/>
              </w:rPr>
            </w:pPr>
            <w:del w:id="7" w:author="李 亚星" w:date="2019-01-09T13:45:00Z">
              <w:r w:rsidRPr="00F44D04" w:rsidDel="00650B6B">
                <w:rPr>
                  <w:rFonts w:ascii="宋体" w:hAnsi="宋体" w:hint="eastAsia"/>
                  <w:sz w:val="24"/>
                </w:rPr>
                <w:delText>本书语言简洁精炼，克里斯·斯金纳采用通俗易懂的语言把金融科技知识介绍给读者，方便读者理解书中内容。结构上，全书采用总分总的写作方式，第一章点明金融和科技的关系是相辅相成的，分写章节看似独立却又相互联系，最后再次总结，指出文章表达的两个主题。从句子层面看，作者多使用长句，主要有定语从句、状语从句、同位语从句。其次，作者还使用省略句，这样使文本句式富于变化，使文本具有生动活泼的效果。</w:delText>
              </w:r>
            </w:del>
          </w:p>
          <w:p w14:paraId="091115AC" w14:textId="532FE5CD" w:rsidR="00F44D04" w:rsidRDefault="00F44D04" w:rsidP="00F44D0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del w:id="8" w:author="李 亚星" w:date="2019-01-09T13:45:00Z">
              <w:r w:rsidRPr="00F44D04" w:rsidDel="00650B6B">
                <w:rPr>
                  <w:rFonts w:ascii="宋体" w:hAnsi="宋体" w:hint="eastAsia"/>
                  <w:sz w:val="24"/>
                </w:rPr>
                <w:delText>翻译的准备工作首先是泛读原文，收集文本相关的资料，了解本书写作背景、作者简介；第二，分析原文，了解文章写作特点、内容梗概；第三，明确翻译要求，语言做到简洁精炼、平铺直叙；第四，确定翻译理论，同时灵活运用多种翻译策略，强调以汉语读者为中心；第五，利用福昕阅读器将原文文本转换成可编辑的WORD格式，使用Google翻译进行预翻译，再通过MEMOQ将文本导出RTF格式；第六，通过TMXmall提取术语，再通过语帆术语宝进行翻译，最后使用Google翻译、有道翻译、百度翻译等翻译工具对术语进行统一。</w:delText>
              </w:r>
            </w:del>
          </w:p>
        </w:tc>
      </w:tr>
      <w:bookmarkEnd w:id="3"/>
      <w:tr w:rsidR="00704126" w14:paraId="69EEEEC6" w14:textId="77777777">
        <w:trPr>
          <w:trHeight w:val="845"/>
        </w:trPr>
        <w:tc>
          <w:tcPr>
            <w:tcW w:w="8789" w:type="dxa"/>
            <w:gridSpan w:val="6"/>
          </w:tcPr>
          <w:p w14:paraId="120C7810" w14:textId="77CB37EE" w:rsidR="00704126" w:rsidRDefault="00FD3D3D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Methodology</w:t>
            </w:r>
            <w:r>
              <w:rPr>
                <w:rFonts w:hint="eastAsia"/>
                <w:b/>
                <w:bCs/>
                <w:sz w:val="24"/>
              </w:rPr>
              <w:t xml:space="preserve"> of the </w:t>
            </w:r>
            <w:r w:rsidR="005845FB">
              <w:rPr>
                <w:b/>
                <w:bCs/>
                <w:sz w:val="24"/>
              </w:rPr>
              <w:t>translation</w:t>
            </w:r>
          </w:p>
          <w:p w14:paraId="62023946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commentRangeStart w:id="9"/>
            <w:r w:rsidRPr="00F44D04">
              <w:rPr>
                <w:rFonts w:hint="eastAsia"/>
                <w:sz w:val="24"/>
              </w:rPr>
              <w:t>在</w:t>
            </w:r>
            <w:commentRangeEnd w:id="9"/>
            <w:r w:rsidR="00650B6B">
              <w:rPr>
                <w:rStyle w:val="ae"/>
              </w:rPr>
              <w:commentReference w:id="9"/>
            </w:r>
            <w:r w:rsidRPr="00F44D04">
              <w:rPr>
                <w:rFonts w:hint="eastAsia"/>
                <w:sz w:val="24"/>
              </w:rPr>
              <w:t>翻译过程中用到了意译的翻译方法。意译是在尊重原文含义的基础上，不过与拘泥原文的形式、结构、修辞的一种翻译方法，但意译也不能随便删除或者添加原文的内容，必须过于仔细考虑原文强调的重点。</w:t>
            </w:r>
          </w:p>
          <w:p w14:paraId="0A5C10C5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sz w:val="24"/>
              </w:rPr>
              <w:lastRenderedPageBreak/>
              <w:t>One in eight Americans officially lives in poverty, translating into a figure of 43 million people in 2015, whilst one in five British people lives in poverty. Around the globe, almost half of the world’s population lives in poverty.</w:t>
            </w:r>
          </w:p>
          <w:p w14:paraId="08FBFCFB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直译：官方数据表明，八分之一的美国人生活在贫困中，</w:t>
            </w:r>
            <w:r w:rsidRPr="00F44D04">
              <w:rPr>
                <w:rFonts w:hint="eastAsia"/>
                <w:sz w:val="24"/>
              </w:rPr>
              <w:t>2015</w:t>
            </w:r>
            <w:r w:rsidRPr="00F44D04">
              <w:rPr>
                <w:rFonts w:hint="eastAsia"/>
                <w:sz w:val="24"/>
              </w:rPr>
              <w:t>年的人口数量达到</w:t>
            </w:r>
            <w:r w:rsidRPr="00F44D04">
              <w:rPr>
                <w:rFonts w:hint="eastAsia"/>
                <w:sz w:val="24"/>
              </w:rPr>
              <w:t>4300</w:t>
            </w:r>
            <w:r w:rsidRPr="00F44D04">
              <w:rPr>
                <w:rFonts w:hint="eastAsia"/>
                <w:sz w:val="24"/>
              </w:rPr>
              <w:t>万，五分之一的英国人生活在贫困中。在全球范围内，世界上几乎一半的人口生活在贫困之中。</w:t>
            </w:r>
          </w:p>
          <w:p w14:paraId="4624F17D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意译：官方数据表明，在美国，有八分之一的人生活贫困，</w:t>
            </w:r>
            <w:r w:rsidRPr="00F44D04">
              <w:rPr>
                <w:rFonts w:hint="eastAsia"/>
                <w:sz w:val="24"/>
              </w:rPr>
              <w:t>2015</w:t>
            </w:r>
            <w:r w:rsidRPr="00F44D04">
              <w:rPr>
                <w:rFonts w:hint="eastAsia"/>
                <w:sz w:val="24"/>
              </w:rPr>
              <w:t>年这一数字达到了</w:t>
            </w:r>
            <w:r w:rsidRPr="00F44D04">
              <w:rPr>
                <w:rFonts w:hint="eastAsia"/>
                <w:sz w:val="24"/>
              </w:rPr>
              <w:t>4300</w:t>
            </w:r>
            <w:r w:rsidRPr="00F44D04">
              <w:rPr>
                <w:rFonts w:hint="eastAsia"/>
                <w:sz w:val="24"/>
              </w:rPr>
              <w:t>万；在英国，五分之一的人有类似情况。放眼全球，几乎一半的人口生活贫困。</w:t>
            </w:r>
          </w:p>
          <w:p w14:paraId="12512D1E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分析：直译上，句子结构更接近原文，但用词上显得重复，三个“生活在贫困之中”的使用使得这句话缺乏可读性；意译这句，“在某个地方有什么”这种表达方式更符合读者的用语习惯，采用“类似情况”替代“生活贫困”，显得句子更通顺，具有可读性。</w:t>
            </w:r>
          </w:p>
          <w:p w14:paraId="4F3C902B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6173AB45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proofErr w:type="gramStart"/>
            <w:r w:rsidRPr="00F44D04">
              <w:rPr>
                <w:rFonts w:hint="eastAsia"/>
                <w:sz w:val="24"/>
              </w:rPr>
              <w:t>增译指根据</w:t>
            </w:r>
            <w:proofErr w:type="gramEnd"/>
            <w:r w:rsidRPr="00F44D04">
              <w:rPr>
                <w:rFonts w:hint="eastAsia"/>
                <w:sz w:val="24"/>
              </w:rPr>
              <w:t>英汉两种语言不同的思维方式、语言习惯和表达方式，在翻译时增添一些词、短句或句子，以便更准确地表达出原文所包含的意义。在翻译过程中也用到了这样的翻译方法。</w:t>
            </w:r>
          </w:p>
          <w:p w14:paraId="2D7E5441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sz w:val="24"/>
              </w:rPr>
              <w:t>Money didn’t replace bartering; it diminished it. Banking didn’t replace money; it diminishes it. Something in the network age isn’t going to replace banking but it will diminish it.</w:t>
            </w:r>
          </w:p>
          <w:p w14:paraId="62730173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货币并没有取代物</w:t>
            </w:r>
            <w:proofErr w:type="gramStart"/>
            <w:r w:rsidRPr="00F44D04">
              <w:rPr>
                <w:rFonts w:hint="eastAsia"/>
                <w:sz w:val="24"/>
              </w:rPr>
              <w:t>物</w:t>
            </w:r>
            <w:proofErr w:type="gramEnd"/>
            <w:r w:rsidRPr="00F44D04">
              <w:rPr>
                <w:rFonts w:hint="eastAsia"/>
                <w:sz w:val="24"/>
              </w:rPr>
              <w:t>交换，只是减少了物物交换的频率；银行并没有取代货币，只是减少了货币的使用。网络时代的某些</w:t>
            </w:r>
            <w:commentRangeStart w:id="10"/>
            <w:r w:rsidRPr="00F44D04">
              <w:rPr>
                <w:rFonts w:hint="eastAsia"/>
                <w:sz w:val="24"/>
              </w:rPr>
              <w:t>东</w:t>
            </w:r>
            <w:proofErr w:type="gramStart"/>
            <w:r w:rsidRPr="00F44D04">
              <w:rPr>
                <w:rFonts w:hint="eastAsia"/>
                <w:sz w:val="24"/>
              </w:rPr>
              <w:t>邪不会</w:t>
            </w:r>
            <w:commentRangeEnd w:id="10"/>
            <w:proofErr w:type="gramEnd"/>
            <w:r w:rsidR="00F378B1">
              <w:rPr>
                <w:rStyle w:val="ae"/>
              </w:rPr>
              <w:commentReference w:id="10"/>
            </w:r>
            <w:r w:rsidRPr="00F44D04">
              <w:rPr>
                <w:rFonts w:hint="eastAsia"/>
                <w:sz w:val="24"/>
              </w:rPr>
              <w:t>取代银行业，但会削弱银行业的作用。</w:t>
            </w:r>
          </w:p>
          <w:p w14:paraId="710B8FB0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分析：作者在原句中用了很多代词，代替前一句出现的事物。联系前文，作者说“</w:t>
            </w:r>
            <w:r w:rsidRPr="00F44D04">
              <w:rPr>
                <w:rFonts w:hint="eastAsia"/>
                <w:sz w:val="24"/>
              </w:rPr>
              <w:t xml:space="preserve">the </w:t>
            </w:r>
            <w:r w:rsidRPr="00F44D04">
              <w:rPr>
                <w:rFonts w:hint="eastAsia"/>
                <w:sz w:val="24"/>
              </w:rPr>
              <w:t>‘</w:t>
            </w:r>
            <w:r w:rsidRPr="00F44D04">
              <w:rPr>
                <w:rFonts w:hint="eastAsia"/>
                <w:sz w:val="24"/>
              </w:rPr>
              <w:t>something else</w:t>
            </w:r>
            <w:r w:rsidRPr="00F44D04">
              <w:rPr>
                <w:rFonts w:hint="eastAsia"/>
                <w:sz w:val="24"/>
              </w:rPr>
              <w:t>’</w:t>
            </w:r>
            <w:r w:rsidRPr="00F44D04">
              <w:rPr>
                <w:rFonts w:hint="eastAsia"/>
                <w:sz w:val="24"/>
              </w:rPr>
              <w:t xml:space="preserve"> </w:t>
            </w:r>
            <w:proofErr w:type="spellStart"/>
            <w:r w:rsidRPr="00F44D04">
              <w:rPr>
                <w:rFonts w:hint="eastAsia"/>
                <w:sz w:val="24"/>
              </w:rPr>
              <w:t>doesn</w:t>
            </w:r>
            <w:proofErr w:type="spellEnd"/>
            <w:r w:rsidRPr="00F44D04">
              <w:rPr>
                <w:rFonts w:hint="eastAsia"/>
                <w:sz w:val="24"/>
              </w:rPr>
              <w:t>’</w:t>
            </w:r>
            <w:r w:rsidRPr="00F44D04">
              <w:rPr>
                <w:rFonts w:hint="eastAsia"/>
                <w:sz w:val="24"/>
              </w:rPr>
              <w:t>t replace what was there before</w:t>
            </w:r>
            <w:r w:rsidRPr="00F44D04">
              <w:rPr>
                <w:rFonts w:hint="eastAsia"/>
                <w:sz w:val="24"/>
              </w:rPr>
              <w:t>”，那么，这句话中的</w:t>
            </w:r>
            <w:proofErr w:type="gramStart"/>
            <w:r w:rsidRPr="00F44D04">
              <w:rPr>
                <w:rFonts w:hint="eastAsia"/>
                <w:sz w:val="24"/>
              </w:rPr>
              <w:t>”</w:t>
            </w:r>
            <w:proofErr w:type="gramEnd"/>
            <w:r w:rsidRPr="00F44D04">
              <w:rPr>
                <w:rFonts w:hint="eastAsia"/>
                <w:sz w:val="24"/>
              </w:rPr>
              <w:t>it</w:t>
            </w:r>
            <w:r w:rsidRPr="00F44D04">
              <w:rPr>
                <w:rFonts w:hint="eastAsia"/>
                <w:sz w:val="24"/>
              </w:rPr>
              <w:t>”能够很好的理解，到底指代的是什么。另外，作者在句中省略了一些原文中暗含而没有明言的词语和一些概括性、注释性的词语，所以在汉译英的时候需要把这些词语翻译出来，以确保译文意思的完整。</w:t>
            </w:r>
          </w:p>
          <w:p w14:paraId="639436E4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480AAE81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commentRangeStart w:id="11"/>
            <w:r w:rsidRPr="00F44D04">
              <w:rPr>
                <w:rFonts w:hint="eastAsia"/>
                <w:sz w:val="24"/>
              </w:rPr>
              <w:t>英语</w:t>
            </w:r>
            <w:commentRangeEnd w:id="11"/>
            <w:r w:rsidR="00F378B1">
              <w:rPr>
                <w:rStyle w:val="ae"/>
              </w:rPr>
              <w:commentReference w:id="11"/>
            </w:r>
            <w:r w:rsidRPr="00F44D04">
              <w:rPr>
                <w:rFonts w:hint="eastAsia"/>
                <w:sz w:val="24"/>
              </w:rPr>
              <w:t>是通过一整套完整的系统的语法结构组合在一起的，一个英语句子只要结构完整，通过增加限制成分、修饰语以及补充成分可以使得一个句子变得非常长。</w:t>
            </w:r>
            <w:r w:rsidRPr="00F44D04">
              <w:rPr>
                <w:rFonts w:hint="eastAsia"/>
                <w:sz w:val="24"/>
              </w:rPr>
              <w:lastRenderedPageBreak/>
              <w:t>在翻译过程中，针对长句，译者通常采用把长句变短句的方法，因为汉语读者在表达复杂的思想时，语言使用上多偏向结构简单、短小精悍的短句。</w:t>
            </w:r>
          </w:p>
          <w:p w14:paraId="5CD5775C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sz w:val="24"/>
              </w:rPr>
              <w:t>To show how hectic my schedule can be, there have been several occasions where I’ve travelled from the United States to Asia via Europe and back in a week.</w:t>
            </w:r>
          </w:p>
          <w:p w14:paraId="0450DEDD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我的日程安排得很紧密，有好几次，我从美国途径欧洲前往亚洲，又在一个星期内返回。</w:t>
            </w:r>
          </w:p>
          <w:p w14:paraId="2D8280FB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分析：在英语中，长句的使用更为频繁些，但为了符合汉语读者的使用习惯，所以在长句的处理上，更多时候是翻译为短句。</w:t>
            </w:r>
          </w:p>
          <w:p w14:paraId="029AD59C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09016C89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commentRangeStart w:id="12"/>
            <w:r w:rsidRPr="00F44D04">
              <w:rPr>
                <w:rFonts w:hint="eastAsia"/>
                <w:sz w:val="24"/>
              </w:rPr>
              <w:t>翻译</w:t>
            </w:r>
            <w:commentRangeEnd w:id="12"/>
            <w:r w:rsidR="00F378B1">
              <w:rPr>
                <w:rStyle w:val="ae"/>
              </w:rPr>
              <w:commentReference w:id="12"/>
            </w:r>
            <w:r w:rsidRPr="00F44D04">
              <w:rPr>
                <w:rFonts w:hint="eastAsia"/>
                <w:sz w:val="24"/>
              </w:rPr>
              <w:t>中，对于人名、公司名、缩写词等专有名词均采用在括号里标注英文的处理方式</w:t>
            </w:r>
          </w:p>
          <w:p w14:paraId="16AD735B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sz w:val="24"/>
              </w:rPr>
              <w:t>Enigma</w:t>
            </w:r>
          </w:p>
          <w:p w14:paraId="172F1B48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恩格玛</w:t>
            </w:r>
            <w:r w:rsidRPr="00F44D04">
              <w:rPr>
                <w:rFonts w:hint="eastAsia"/>
                <w:sz w:val="24"/>
              </w:rPr>
              <w:t xml:space="preserve">(Enigma) </w:t>
            </w:r>
          </w:p>
          <w:p w14:paraId="72600D66" w14:textId="05364A5A" w:rsidR="00704126" w:rsidRDefault="00F44D04" w:rsidP="00F44D04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44D04">
              <w:rPr>
                <w:rFonts w:hint="eastAsia"/>
                <w:sz w:val="24"/>
              </w:rPr>
              <w:t>分析：在音译的时候，会有多种翻译结果，</w:t>
            </w:r>
            <w:r w:rsidRPr="00F44D04">
              <w:rPr>
                <w:rFonts w:hint="eastAsia"/>
                <w:sz w:val="24"/>
              </w:rPr>
              <w:t>Enigma</w:t>
            </w:r>
            <w:r w:rsidRPr="00F44D04">
              <w:rPr>
                <w:rFonts w:hint="eastAsia"/>
                <w:sz w:val="24"/>
              </w:rPr>
              <w:t>也可以翻译为“英格玛”，所以在括号内进行解释，对读者来说更便于理解，即使音译有所不同，但原词是没有改变的。</w:t>
            </w:r>
          </w:p>
        </w:tc>
      </w:tr>
      <w:tr w:rsidR="00704126" w14:paraId="41B32B2C" w14:textId="77777777">
        <w:trPr>
          <w:trHeight w:val="845"/>
        </w:trPr>
        <w:tc>
          <w:tcPr>
            <w:tcW w:w="8789" w:type="dxa"/>
            <w:gridSpan w:val="6"/>
          </w:tcPr>
          <w:p w14:paraId="0E4B115A" w14:textId="043A3D1B" w:rsidR="00704126" w:rsidRDefault="00FD3D3D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Schedule of the </w:t>
            </w:r>
            <w:r w:rsidR="005845FB">
              <w:rPr>
                <w:b/>
                <w:sz w:val="24"/>
              </w:rPr>
              <w:t>tr</w:t>
            </w:r>
            <w:r w:rsidR="00191B5A">
              <w:rPr>
                <w:b/>
                <w:sz w:val="24"/>
              </w:rPr>
              <w:t>an</w:t>
            </w:r>
            <w:r w:rsidR="005845FB">
              <w:rPr>
                <w:b/>
                <w:sz w:val="24"/>
              </w:rPr>
              <w:t>slation</w:t>
            </w:r>
            <w:r w:rsidR="00191B5A">
              <w:rPr>
                <w:b/>
                <w:sz w:val="24"/>
              </w:rPr>
              <w:t xml:space="preserve"> report</w:t>
            </w:r>
          </w:p>
          <w:p w14:paraId="61FCEE17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Semester</w:t>
            </w:r>
            <w:r>
              <w:rPr>
                <w:sz w:val="24"/>
              </w:rPr>
              <w:t xml:space="preserve"> 7:  2018.11.04, to finish checking topic</w:t>
            </w:r>
          </w:p>
          <w:p w14:paraId="3F46D959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2018.11.11, to decide the topic</w:t>
            </w:r>
          </w:p>
          <w:p w14:paraId="1C0D01E0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2018.11.26, to </w:t>
            </w:r>
            <w:r>
              <w:rPr>
                <w:rFonts w:hint="eastAsia"/>
                <w:sz w:val="24"/>
              </w:rPr>
              <w:t>comple</w:t>
            </w:r>
            <w:r>
              <w:rPr>
                <w:sz w:val="24"/>
              </w:rPr>
              <w:t xml:space="preserve">te the translation project </w:t>
            </w:r>
          </w:p>
          <w:p w14:paraId="3A0DC059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2019.01.01, to finish the first draft of Proposal</w:t>
            </w:r>
          </w:p>
          <w:p w14:paraId="3C98E53B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2019.01.07, to finish the second draft of Proposal</w:t>
            </w:r>
          </w:p>
          <w:p w14:paraId="509EEC89" w14:textId="77777777" w:rsidR="00C74E3D" w:rsidRPr="00B47500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2019.01.12, to finalize the Proposal</w:t>
            </w:r>
          </w:p>
          <w:p w14:paraId="7BE53761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2019.02.24, to finish the first draft of the report</w:t>
            </w:r>
          </w:p>
          <w:p w14:paraId="238A8EDC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emester 8:  2019.02.24, to finish the first draft of the report </w:t>
            </w:r>
          </w:p>
          <w:p w14:paraId="159742C0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2019.03.24, to finish the second draft of the report</w:t>
            </w:r>
          </w:p>
          <w:p w14:paraId="66E87566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2019.04.07, to finish the final draft</w:t>
            </w:r>
          </w:p>
          <w:p w14:paraId="7EECA5FD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11- week 12, the first thesis defense</w:t>
            </w:r>
          </w:p>
          <w:p w14:paraId="2FE36555" w14:textId="032FE19E" w:rsidR="00704126" w:rsidRPr="00C74E3D" w:rsidRDefault="00C74E3D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13- week 14, the second thesis defense</w:t>
            </w:r>
          </w:p>
        </w:tc>
      </w:tr>
      <w:tr w:rsidR="00704126" w14:paraId="4FFBEFAA" w14:textId="77777777">
        <w:trPr>
          <w:trHeight w:val="5089"/>
        </w:trPr>
        <w:tc>
          <w:tcPr>
            <w:tcW w:w="8789" w:type="dxa"/>
            <w:gridSpan w:val="6"/>
          </w:tcPr>
          <w:p w14:paraId="118C00CB" w14:textId="77777777" w:rsidR="00704126" w:rsidRDefault="00FD3D3D">
            <w:pPr>
              <w:spacing w:line="33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References</w:t>
            </w:r>
          </w:p>
          <w:p w14:paraId="365AB66F" w14:textId="77777777" w:rsidR="00C74E3D" w:rsidRDefault="00C74E3D" w:rsidP="00C74E3D">
            <w:pPr>
              <w:spacing w:line="360" w:lineRule="auto"/>
            </w:pPr>
            <w:r>
              <w:rPr>
                <w:rFonts w:hint="eastAsia"/>
              </w:rPr>
              <w:t>[1]Newmark, P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 xml:space="preserve">A </w:t>
            </w:r>
            <w:r w:rsidRPr="003B65B7">
              <w:rPr>
                <w:rFonts w:hint="eastAsia"/>
                <w:i/>
              </w:rPr>
              <w:t>Textbook of Translation</w:t>
            </w:r>
            <w:r>
              <w:rPr>
                <w:rFonts w:hint="eastAsia"/>
              </w:rPr>
              <w:t>[M]. London: Prentice Hall International. 1988.</w:t>
            </w:r>
          </w:p>
          <w:p w14:paraId="51158B2E" w14:textId="77777777" w:rsidR="00C74E3D" w:rsidRDefault="00C74E3D" w:rsidP="00C74E3D">
            <w:pPr>
              <w:spacing w:line="360" w:lineRule="auto"/>
            </w:pPr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董迪雯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试分析英语翻译中跨文化视角转换及翻译技巧探究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疯狂英语，</w:t>
            </w:r>
            <w:r>
              <w:rPr>
                <w:rFonts w:hint="eastAsia"/>
              </w:rPr>
              <w:t xml:space="preserve"> 2016,(3):160-161.</w:t>
            </w:r>
          </w:p>
          <w:p w14:paraId="42893FCC" w14:textId="77777777" w:rsidR="00C74E3D" w:rsidRDefault="00C74E3D" w:rsidP="00C74E3D">
            <w:pPr>
              <w:spacing w:line="360" w:lineRule="auto"/>
            </w:pPr>
            <w:r w:rsidRPr="00E16FE7">
              <w:t>[</w:t>
            </w:r>
            <w:r>
              <w:t>3</w:t>
            </w:r>
            <w:r w:rsidRPr="00E16FE7">
              <w:t>]</w:t>
            </w:r>
            <w:proofErr w:type="gramStart"/>
            <w:r w:rsidRPr="00E16FE7">
              <w:t>熊兵</w:t>
            </w:r>
            <w:proofErr w:type="gramEnd"/>
            <w:r w:rsidRPr="00E16FE7">
              <w:t>.</w:t>
            </w:r>
            <w:r w:rsidRPr="00E16FE7">
              <w:t>翻译研究中的概念混淆</w:t>
            </w:r>
            <w:r w:rsidRPr="00E16FE7">
              <w:t>——</w:t>
            </w:r>
            <w:r w:rsidRPr="00E16FE7">
              <w:t>以</w:t>
            </w:r>
            <w:r w:rsidRPr="00E16FE7">
              <w:t>“</w:t>
            </w:r>
            <w:r w:rsidRPr="00E16FE7">
              <w:t>翻译策略</w:t>
            </w:r>
            <w:r w:rsidRPr="00E16FE7">
              <w:t>”</w:t>
            </w:r>
            <w:r w:rsidRPr="00E16FE7">
              <w:t>、</w:t>
            </w:r>
            <w:r w:rsidRPr="00E16FE7">
              <w:t>“</w:t>
            </w:r>
            <w:r w:rsidRPr="00E16FE7">
              <w:t>翻译方法</w:t>
            </w:r>
            <w:r w:rsidRPr="00E16FE7">
              <w:t>”</w:t>
            </w:r>
            <w:r w:rsidRPr="00E16FE7">
              <w:t>和</w:t>
            </w:r>
            <w:r w:rsidRPr="00E16FE7">
              <w:t>“</w:t>
            </w:r>
            <w:r w:rsidRPr="00E16FE7">
              <w:t>翻译技巧</w:t>
            </w:r>
            <w:r w:rsidRPr="00E16FE7">
              <w:t>”</w:t>
            </w:r>
            <w:r w:rsidRPr="00E16FE7">
              <w:t>为例</w:t>
            </w:r>
            <w:r w:rsidRPr="00E16FE7">
              <w:t>[J].</w:t>
            </w:r>
            <w:r w:rsidRPr="00E16FE7">
              <w:t>《中国翻译》，</w:t>
            </w:r>
            <w:r w:rsidRPr="00E16FE7">
              <w:t>2014</w:t>
            </w:r>
            <w:r>
              <w:rPr>
                <w:rFonts w:hint="eastAsia"/>
              </w:rPr>
              <w:t>,</w:t>
            </w:r>
            <w:r w:rsidRPr="00E16FE7">
              <w:t>(3):82-88</w:t>
            </w:r>
            <w:r>
              <w:rPr>
                <w:rFonts w:hint="eastAsia"/>
              </w:rPr>
              <w:t>.</w:t>
            </w:r>
          </w:p>
          <w:p w14:paraId="02A2B086" w14:textId="77777777" w:rsidR="00C74E3D" w:rsidRPr="00C74E3D" w:rsidRDefault="00C74E3D">
            <w:pPr>
              <w:spacing w:line="336" w:lineRule="auto"/>
              <w:rPr>
                <w:b/>
                <w:sz w:val="24"/>
              </w:rPr>
            </w:pPr>
          </w:p>
          <w:p w14:paraId="28A1530D" w14:textId="77777777" w:rsidR="00704126" w:rsidRDefault="00704126" w:rsidP="00C74E3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04126" w14:paraId="7B31C47F" w14:textId="77777777">
        <w:trPr>
          <w:trHeight w:val="2799"/>
        </w:trPr>
        <w:tc>
          <w:tcPr>
            <w:tcW w:w="8789" w:type="dxa"/>
            <w:gridSpan w:val="6"/>
          </w:tcPr>
          <w:p w14:paraId="0F2633B6" w14:textId="77777777" w:rsidR="00704126" w:rsidRDefault="00FD3D3D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指导教师意见：</w:t>
            </w:r>
          </w:p>
          <w:p w14:paraId="109132DF" w14:textId="77777777" w:rsidR="00704126" w:rsidRDefault="00FD3D3D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14:paraId="2D595813" w14:textId="77777777" w:rsidR="00704126" w:rsidRDefault="00704126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14:paraId="57949A2E" w14:textId="77777777" w:rsidR="00704126" w:rsidRDefault="00FD3D3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14:paraId="7AEBC946" w14:textId="77777777" w:rsidR="00704126" w:rsidRDefault="00FD3D3D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14:paraId="42957838" w14:textId="77777777" w:rsidR="00704126" w:rsidRDefault="00FD3D3D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704126" w14:paraId="52F85C39" w14:textId="77777777">
        <w:trPr>
          <w:trHeight w:val="2325"/>
        </w:trPr>
        <w:tc>
          <w:tcPr>
            <w:tcW w:w="8789" w:type="dxa"/>
            <w:gridSpan w:val="6"/>
          </w:tcPr>
          <w:p w14:paraId="3F4C3944" w14:textId="77777777" w:rsidR="00704126" w:rsidRDefault="00FD3D3D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教学单位意见：</w:t>
            </w:r>
          </w:p>
          <w:p w14:paraId="5FE3F268" w14:textId="77777777" w:rsidR="00704126" w:rsidRDefault="0070412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46D75CC4" w14:textId="77777777" w:rsidR="00704126" w:rsidRDefault="00FD3D3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14:paraId="4F0EB500" w14:textId="77777777" w:rsidR="00704126" w:rsidRDefault="00FD3D3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14:paraId="0242AD20" w14:textId="77777777" w:rsidR="00704126" w:rsidRDefault="00FD3D3D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14:paraId="1CF6C802" w14:textId="77777777" w:rsidR="00704126" w:rsidRDefault="00FD3D3D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注：开题报告应在教师指导下由学生独立撰写，开题报告通过后方可进行毕业创作。</w:t>
      </w:r>
    </w:p>
    <w:p w14:paraId="4263C247" w14:textId="77777777" w:rsidR="00704126" w:rsidRDefault="00704126"/>
    <w:sectPr w:rsidR="00704126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李 亚星" w:date="2019-01-09T13:42:00Z" w:initials="李">
    <w:p w14:paraId="6608D73C" w14:textId="6DE059FB" w:rsidR="00650B6B" w:rsidRDefault="00650B6B">
      <w:pPr>
        <w:pStyle w:val="a4"/>
      </w:pPr>
      <w:r>
        <w:rPr>
          <w:rStyle w:val="ae"/>
        </w:rPr>
        <w:annotationRef/>
      </w:r>
      <w:r>
        <w:rPr>
          <w:rFonts w:hint="eastAsia"/>
        </w:rPr>
        <w:t>项目介绍详细的一段，作者简介一段，不要合在一起。</w:t>
      </w:r>
    </w:p>
  </w:comment>
  <w:comment w:id="1" w:author="李 亚星" w:date="2019-01-09T13:43:00Z" w:initials="李">
    <w:p w14:paraId="52E8E4A3" w14:textId="0429C427" w:rsidR="00650B6B" w:rsidRDefault="00650B6B">
      <w:pPr>
        <w:pStyle w:val="a4"/>
      </w:pPr>
      <w:r>
        <w:rPr>
          <w:rStyle w:val="ae"/>
        </w:rPr>
        <w:annotationRef/>
      </w:r>
      <w:r>
        <w:rPr>
          <w:rFonts w:hint="eastAsia"/>
        </w:rPr>
        <w:t>太主观了，强调金融科技科普读物少可以，重要的是金融科技翻译情况怎么样？落脚到翻译上</w:t>
      </w:r>
    </w:p>
  </w:comment>
  <w:comment w:id="2" w:author="李 亚星" w:date="2019-01-09T13:44:00Z" w:initials="李">
    <w:p w14:paraId="5156BB13" w14:textId="2331D4D9" w:rsidR="00650B6B" w:rsidRDefault="00650B6B">
      <w:pPr>
        <w:pStyle w:val="a4"/>
      </w:pPr>
      <w:r>
        <w:rPr>
          <w:rStyle w:val="ae"/>
        </w:rPr>
        <w:annotationRef/>
      </w:r>
      <w:r>
        <w:rPr>
          <w:rFonts w:hint="eastAsia"/>
        </w:rPr>
        <w:t>什么翻译策略和方法，具体列出</w:t>
      </w:r>
    </w:p>
  </w:comment>
  <w:comment w:id="5" w:author="李 亚星" w:date="2019-01-09T13:46:00Z" w:initials="李">
    <w:p w14:paraId="59D530E6" w14:textId="6C051877" w:rsidR="00650B6B" w:rsidRDefault="00650B6B">
      <w:pPr>
        <w:pStyle w:val="a4"/>
      </w:pPr>
      <w:r>
        <w:rPr>
          <w:rStyle w:val="ae"/>
        </w:rPr>
        <w:annotationRef/>
      </w:r>
      <w:r>
        <w:rPr>
          <w:rFonts w:hint="eastAsia"/>
        </w:rPr>
        <w:t>翻译理论和策略呢？</w:t>
      </w:r>
    </w:p>
  </w:comment>
  <w:comment w:id="9" w:author="李 亚星" w:date="2019-01-09T13:46:00Z" w:initials="李">
    <w:p w14:paraId="1A887396" w14:textId="1F5D83CE" w:rsidR="00650B6B" w:rsidRDefault="00650B6B">
      <w:pPr>
        <w:pStyle w:val="a4"/>
        <w:rPr>
          <w:rFonts w:hint="eastAsia"/>
        </w:rPr>
      </w:pPr>
      <w:r>
        <w:rPr>
          <w:rStyle w:val="ae"/>
        </w:rPr>
        <w:annotationRef/>
      </w:r>
      <w:r w:rsidR="00F378B1">
        <w:rPr>
          <w:rFonts w:hint="eastAsia"/>
        </w:rPr>
        <w:t>方法总体论述一下，在理论和策略指导下，常用什么方法，然后每个方法是什么，再举例。</w:t>
      </w:r>
    </w:p>
  </w:comment>
  <w:comment w:id="10" w:author="李 亚星" w:date="2019-01-09T13:50:00Z" w:initials="李">
    <w:p w14:paraId="70F0BFDF" w14:textId="48EB7097" w:rsidR="00F378B1" w:rsidRDefault="00F378B1">
      <w:pPr>
        <w:pStyle w:val="a4"/>
      </w:pPr>
      <w:r>
        <w:rPr>
          <w:rStyle w:val="ae"/>
        </w:rPr>
        <w:annotationRef/>
      </w:r>
      <w:r>
        <w:rPr>
          <w:rFonts w:hint="eastAsia"/>
        </w:rPr>
        <w:t>错误</w:t>
      </w:r>
    </w:p>
  </w:comment>
  <w:comment w:id="11" w:author="李 亚星" w:date="2019-01-09T13:50:00Z" w:initials="李">
    <w:p w14:paraId="0B4B321E" w14:textId="5B577B65" w:rsidR="00F378B1" w:rsidRDefault="00F378B1">
      <w:pPr>
        <w:pStyle w:val="a4"/>
      </w:pPr>
      <w:r>
        <w:rPr>
          <w:rStyle w:val="ae"/>
        </w:rPr>
        <w:annotationRef/>
      </w:r>
      <w:r>
        <w:rPr>
          <w:rFonts w:hint="eastAsia"/>
        </w:rPr>
        <w:t>这是什么方法？</w:t>
      </w:r>
    </w:p>
  </w:comment>
  <w:comment w:id="12" w:author="李 亚星" w:date="2019-01-09T13:51:00Z" w:initials="李">
    <w:p w14:paraId="4625AC6E" w14:textId="7B6EC4C9" w:rsidR="00F378B1" w:rsidRDefault="00F378B1">
      <w:pPr>
        <w:pStyle w:val="a4"/>
      </w:pPr>
      <w:r>
        <w:rPr>
          <w:rStyle w:val="ae"/>
        </w:rPr>
        <w:annotationRef/>
      </w:r>
      <w:r>
        <w:rPr>
          <w:rFonts w:hint="eastAsia"/>
        </w:rPr>
        <w:t>音译加标注方法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08D73C" w15:done="0"/>
  <w15:commentEx w15:paraId="52E8E4A3" w15:done="0"/>
  <w15:commentEx w15:paraId="5156BB13" w15:done="0"/>
  <w15:commentEx w15:paraId="59D530E6" w15:done="0"/>
  <w15:commentEx w15:paraId="1A887396" w15:done="0"/>
  <w15:commentEx w15:paraId="70F0BFDF" w15:done="0"/>
  <w15:commentEx w15:paraId="0B4B321E" w15:done="0"/>
  <w15:commentEx w15:paraId="4625AC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08D73C" w16cid:durableId="1FE078BB"/>
  <w16cid:commentId w16cid:paraId="52E8E4A3" w16cid:durableId="1FE078E7"/>
  <w16cid:commentId w16cid:paraId="5156BB13" w16cid:durableId="1FE0792C"/>
  <w16cid:commentId w16cid:paraId="59D530E6" w16cid:durableId="1FE0799B"/>
  <w16cid:commentId w16cid:paraId="1A887396" w16cid:durableId="1FE079A9"/>
  <w16cid:commentId w16cid:paraId="70F0BFDF" w16cid:durableId="1FE07AB5"/>
  <w16cid:commentId w16cid:paraId="0B4B321E" w16cid:durableId="1FE07ABB"/>
  <w16cid:commentId w16cid:paraId="4625AC6E" w16cid:durableId="1FE07A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44351" w14:textId="77777777" w:rsidR="009A153F" w:rsidRDefault="009A153F" w:rsidP="00FD3D3D">
      <w:r>
        <w:separator/>
      </w:r>
    </w:p>
  </w:endnote>
  <w:endnote w:type="continuationSeparator" w:id="0">
    <w:p w14:paraId="5564BC79" w14:textId="77777777" w:rsidR="009A153F" w:rsidRDefault="009A153F" w:rsidP="00FD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CB620" w14:textId="77777777" w:rsidR="009A153F" w:rsidRDefault="009A153F" w:rsidP="00FD3D3D">
      <w:r>
        <w:separator/>
      </w:r>
    </w:p>
  </w:footnote>
  <w:footnote w:type="continuationSeparator" w:id="0">
    <w:p w14:paraId="7AFA94B8" w14:textId="77777777" w:rsidR="009A153F" w:rsidRDefault="009A153F" w:rsidP="00FD3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9590"/>
    <w:multiLevelType w:val="singleLevel"/>
    <w:tmpl w:val="1A8D959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C4787"/>
    <w:multiLevelType w:val="multilevel"/>
    <w:tmpl w:val="5C7C4787"/>
    <w:lvl w:ilvl="0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亚星">
    <w15:presenceInfo w15:providerId="Windows Live" w15:userId="a4f09638065858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1"/>
    <w:rsid w:val="00043D0A"/>
    <w:rsid w:val="0006004F"/>
    <w:rsid w:val="00081D0F"/>
    <w:rsid w:val="00081FFC"/>
    <w:rsid w:val="00104A92"/>
    <w:rsid w:val="001151DF"/>
    <w:rsid w:val="00144243"/>
    <w:rsid w:val="00155E90"/>
    <w:rsid w:val="001768A6"/>
    <w:rsid w:val="00191B5A"/>
    <w:rsid w:val="001A43EC"/>
    <w:rsid w:val="001B22BF"/>
    <w:rsid w:val="001B5454"/>
    <w:rsid w:val="002073C5"/>
    <w:rsid w:val="0021525C"/>
    <w:rsid w:val="002228F5"/>
    <w:rsid w:val="002268B0"/>
    <w:rsid w:val="00260FE1"/>
    <w:rsid w:val="0028368B"/>
    <w:rsid w:val="00290469"/>
    <w:rsid w:val="00290F83"/>
    <w:rsid w:val="002C70DF"/>
    <w:rsid w:val="002D5299"/>
    <w:rsid w:val="002E0C44"/>
    <w:rsid w:val="00325E66"/>
    <w:rsid w:val="003424BF"/>
    <w:rsid w:val="00360496"/>
    <w:rsid w:val="00384E42"/>
    <w:rsid w:val="003D03E7"/>
    <w:rsid w:val="004575A7"/>
    <w:rsid w:val="004E2E5B"/>
    <w:rsid w:val="00516A84"/>
    <w:rsid w:val="0054689C"/>
    <w:rsid w:val="00565083"/>
    <w:rsid w:val="005845FB"/>
    <w:rsid w:val="005B5A1A"/>
    <w:rsid w:val="005C04B4"/>
    <w:rsid w:val="005D1D8D"/>
    <w:rsid w:val="00622922"/>
    <w:rsid w:val="00650B6B"/>
    <w:rsid w:val="006679F2"/>
    <w:rsid w:val="0067185D"/>
    <w:rsid w:val="006B57F8"/>
    <w:rsid w:val="006F2663"/>
    <w:rsid w:val="00704126"/>
    <w:rsid w:val="00774BCC"/>
    <w:rsid w:val="00781B2F"/>
    <w:rsid w:val="007A28B5"/>
    <w:rsid w:val="007F7C32"/>
    <w:rsid w:val="008679B1"/>
    <w:rsid w:val="00890D60"/>
    <w:rsid w:val="008A2C18"/>
    <w:rsid w:val="008A709E"/>
    <w:rsid w:val="00943F70"/>
    <w:rsid w:val="009A153F"/>
    <w:rsid w:val="009B18A3"/>
    <w:rsid w:val="009B47FD"/>
    <w:rsid w:val="009C47FF"/>
    <w:rsid w:val="009C4ADE"/>
    <w:rsid w:val="009F7423"/>
    <w:rsid w:val="00A00274"/>
    <w:rsid w:val="00A262ED"/>
    <w:rsid w:val="00AF7C12"/>
    <w:rsid w:val="00B0356A"/>
    <w:rsid w:val="00B32548"/>
    <w:rsid w:val="00B34F6E"/>
    <w:rsid w:val="00B57696"/>
    <w:rsid w:val="00B74043"/>
    <w:rsid w:val="00C042C4"/>
    <w:rsid w:val="00C40C9C"/>
    <w:rsid w:val="00C452B5"/>
    <w:rsid w:val="00C653D5"/>
    <w:rsid w:val="00C74E3D"/>
    <w:rsid w:val="00C95168"/>
    <w:rsid w:val="00C97B29"/>
    <w:rsid w:val="00CB5F35"/>
    <w:rsid w:val="00D10C8D"/>
    <w:rsid w:val="00D12F24"/>
    <w:rsid w:val="00D45351"/>
    <w:rsid w:val="00D61537"/>
    <w:rsid w:val="00D617C0"/>
    <w:rsid w:val="00D641BA"/>
    <w:rsid w:val="00D86AB2"/>
    <w:rsid w:val="00D9674C"/>
    <w:rsid w:val="00DA0C59"/>
    <w:rsid w:val="00DC6F41"/>
    <w:rsid w:val="00DD6868"/>
    <w:rsid w:val="00E46081"/>
    <w:rsid w:val="00E4716F"/>
    <w:rsid w:val="00EB3546"/>
    <w:rsid w:val="00EE12DE"/>
    <w:rsid w:val="00EE3F88"/>
    <w:rsid w:val="00EE71B0"/>
    <w:rsid w:val="00F21549"/>
    <w:rsid w:val="00F21FEE"/>
    <w:rsid w:val="00F34D33"/>
    <w:rsid w:val="00F378B1"/>
    <w:rsid w:val="00F4446A"/>
    <w:rsid w:val="00F44D04"/>
    <w:rsid w:val="00F57B40"/>
    <w:rsid w:val="00FD3D3D"/>
    <w:rsid w:val="032F6565"/>
    <w:rsid w:val="05174CBC"/>
    <w:rsid w:val="09C12063"/>
    <w:rsid w:val="1CAC44B6"/>
    <w:rsid w:val="1EFB1649"/>
    <w:rsid w:val="2C7E0060"/>
    <w:rsid w:val="345D6DFA"/>
    <w:rsid w:val="355452D8"/>
    <w:rsid w:val="50647876"/>
    <w:rsid w:val="52C14167"/>
    <w:rsid w:val="5E920BD1"/>
    <w:rsid w:val="64EE549E"/>
    <w:rsid w:val="694A6991"/>
    <w:rsid w:val="6DFB3F32"/>
    <w:rsid w:val="70056348"/>
    <w:rsid w:val="78E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12B2F"/>
  <w15:docId w15:val="{7D2D727F-5EDE-4459-842B-B69551A7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Pr>
      <w:color w:val="0063C8"/>
      <w:u w:val="non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semiHidden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A18CAE-1C5E-4689-8D1D-922F59BB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723</Words>
  <Characters>4122</Characters>
  <Application>Microsoft Office Word</Application>
  <DocSecurity>0</DocSecurity>
  <Lines>34</Lines>
  <Paragraphs>9</Paragraphs>
  <ScaleCrop>false</ScaleCrop>
  <Company>重庆第二师范学院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李 亚星</cp:lastModifiedBy>
  <cp:revision>2</cp:revision>
  <dcterms:created xsi:type="dcterms:W3CDTF">2019-01-09T05:55:00Z</dcterms:created>
  <dcterms:modified xsi:type="dcterms:W3CDTF">2019-01-09T05:55:00Z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