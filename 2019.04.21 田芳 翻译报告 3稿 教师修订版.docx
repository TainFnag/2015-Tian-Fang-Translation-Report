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95303" w14:textId="77777777"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14:paraId="7D228648" w14:textId="77777777"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f3"/>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14:paraId="0FA110CD" w14:textId="77777777" w:rsidTr="009B4EBF">
        <w:trPr>
          <w:trHeight w:val="630"/>
          <w:jc w:val="center"/>
        </w:trPr>
        <w:tc>
          <w:tcPr>
            <w:tcW w:w="1597" w:type="dxa"/>
            <w:vAlign w:val="bottom"/>
          </w:tcPr>
          <w:p w14:paraId="30868373"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14:paraId="336DA008" w14:textId="77777777" w:rsidR="00AF04E5" w:rsidRPr="00AF04E5" w:rsidRDefault="00AF04E5" w:rsidP="00AF04E5">
            <w:pPr>
              <w:widowControl w:val="0"/>
              <w:snapToGrid w:val="0"/>
              <w:ind w:right="-6"/>
              <w:jc w:val="center"/>
              <w:rPr>
                <w:rFonts w:ascii="方正小标宋_GBK" w:hAnsi="黑体" w:cs="Times New Roman"/>
                <w:kern w:val="2"/>
                <w:sz w:val="32"/>
                <w:szCs w:val="32"/>
              </w:rPr>
            </w:pPr>
            <w:r w:rsidRPr="00AF04E5">
              <w:rPr>
                <w:rFonts w:ascii="Times New Roman" w:hAnsi="Times New Roman" w:cs="Times New Roman" w:hint="eastAsia"/>
                <w:kern w:val="2"/>
                <w:sz w:val="36"/>
                <w:szCs w:val="36"/>
              </w:rPr>
              <w:t>.........</w:t>
            </w:r>
            <w:r w:rsidRPr="00AF04E5">
              <w:rPr>
                <w:rFonts w:ascii="Times New Roman" w:hAnsi="Times New Roman" w:cs="Times New Roman" w:hint="eastAsia"/>
                <w:kern w:val="2"/>
                <w:sz w:val="36"/>
                <w:szCs w:val="36"/>
              </w:rPr>
              <w:t>翻译报告</w:t>
            </w:r>
          </w:p>
        </w:tc>
      </w:tr>
      <w:tr w:rsidR="00AF04E5" w:rsidRPr="00AF04E5" w14:paraId="168477B4" w14:textId="77777777" w:rsidTr="009B4EBF">
        <w:trPr>
          <w:trHeight w:val="812"/>
          <w:jc w:val="center"/>
        </w:trPr>
        <w:tc>
          <w:tcPr>
            <w:tcW w:w="1597" w:type="dxa"/>
            <w:vAlign w:val="bottom"/>
          </w:tcPr>
          <w:p w14:paraId="310E3D4C"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14:paraId="0A5268A0"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14:paraId="44EA9D5C" w14:textId="77777777" w:rsidTr="009B4EBF">
        <w:trPr>
          <w:trHeight w:val="799"/>
          <w:jc w:val="center"/>
        </w:trPr>
        <w:tc>
          <w:tcPr>
            <w:tcW w:w="1597" w:type="dxa"/>
            <w:vAlign w:val="bottom"/>
          </w:tcPr>
          <w:p w14:paraId="72F0E2FE"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14:paraId="1E4129BB"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14:paraId="43F2796A" w14:textId="77777777" w:rsidTr="009B4EBF">
        <w:trPr>
          <w:trHeight w:val="812"/>
          <w:jc w:val="center"/>
        </w:trPr>
        <w:tc>
          <w:tcPr>
            <w:tcW w:w="1597" w:type="dxa"/>
            <w:vAlign w:val="bottom"/>
          </w:tcPr>
          <w:p w14:paraId="77A3B5A0"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14:paraId="5E7BA7D8"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14:paraId="48E2F8E3"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14:paraId="4672FA20" w14:textId="77777777"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14:paraId="18D4BDD1" w14:textId="77777777" w:rsidTr="009B4EBF">
        <w:trPr>
          <w:trHeight w:val="799"/>
          <w:jc w:val="center"/>
        </w:trPr>
        <w:tc>
          <w:tcPr>
            <w:tcW w:w="1597" w:type="dxa"/>
            <w:vAlign w:val="bottom"/>
          </w:tcPr>
          <w:p w14:paraId="48289E8A"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14:paraId="5956F577"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c>
          <w:tcPr>
            <w:tcW w:w="1459" w:type="dxa"/>
            <w:vAlign w:val="bottom"/>
          </w:tcPr>
          <w:p w14:paraId="7813AE31"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14:paraId="260E9772"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r>
    </w:tbl>
    <w:p w14:paraId="3482C6C1" w14:textId="77777777"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14:paraId="180FAD10" w14:textId="77777777"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14:paraId="2C6EF536" w14:textId="77777777"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f3"/>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14:paraId="79E0CCDC" w14:textId="77777777" w:rsidTr="009B4EBF">
        <w:trPr>
          <w:trHeight w:val="502"/>
          <w:jc w:val="center"/>
        </w:trPr>
        <w:tc>
          <w:tcPr>
            <w:tcW w:w="993" w:type="dxa"/>
            <w:tcBorders>
              <w:bottom w:val="single" w:sz="8" w:space="0" w:color="auto"/>
            </w:tcBorders>
            <w:vAlign w:val="bottom"/>
          </w:tcPr>
          <w:p w14:paraId="37C1ED83"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14:paraId="25C18CB7"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14:paraId="0D3FFEF5"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14:paraId="6B24B280"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14:paraId="40201792" w14:textId="77777777"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14:paraId="2A351B6D" w14:textId="77777777"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14:paraId="5269E0D7" w14:textId="77777777"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14:paraId="42E37371" w14:textId="77777777"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14:paraId="2AD0A000" w14:textId="77777777"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14:paraId="2096F3B2"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5A0FC961"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2AAD86A6"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5E13642C" w14:textId="77777777"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14:paraId="28F6CBF8" w14:textId="77777777"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 xml:space="preserve">submitted in partial </w:t>
      </w:r>
      <w:r w:rsidRPr="00AF04E5">
        <w:rPr>
          <w:rFonts w:ascii="Times New Roman" w:hAnsi="Times New Roman" w:cs="Times New Roman"/>
          <w:kern w:val="2"/>
          <w:sz w:val="28"/>
        </w:rPr>
        <w:t>fulfillment</w:t>
      </w:r>
    </w:p>
    <w:p w14:paraId="1EFBB6B9"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of the requirements for the degree of Bachelor of Arts</w:t>
      </w:r>
    </w:p>
    <w:p w14:paraId="399D9194"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in the School of Foreign Languages and Literatures</w:t>
      </w:r>
    </w:p>
    <w:p w14:paraId="6CE6A158"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14:paraId="66C8B137" w14:textId="77777777" w:rsidR="00AF04E5" w:rsidRPr="00AF04E5" w:rsidRDefault="00AF04E5" w:rsidP="00AF04E5">
      <w:pPr>
        <w:keepNext/>
        <w:widowControl w:val="0"/>
        <w:ind w:left="1440"/>
        <w:outlineLvl w:val="2"/>
        <w:rPr>
          <w:rFonts w:ascii="Times New Roman" w:hAnsi="Times New Roman" w:cs="Times New Roman"/>
          <w:b/>
          <w:bCs/>
          <w:kern w:val="2"/>
          <w:sz w:val="28"/>
        </w:rPr>
      </w:pPr>
    </w:p>
    <w:p w14:paraId="3C437BC0"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14:paraId="03EF3664"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14:paraId="0B06524E"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p>
    <w:p w14:paraId="0C9021C0"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14:paraId="106B8B0F"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1510403117</w:t>
      </w:r>
    </w:p>
    <w:p w14:paraId="08C27CCB"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p>
    <w:p w14:paraId="283A3005" w14:textId="77777777"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14:paraId="5B50F31A" w14:textId="77777777" w:rsidR="00AF04E5" w:rsidRDefault="00AF04E5" w:rsidP="00AF04E5">
      <w:pPr>
        <w:pStyle w:val="1"/>
        <w:spacing w:before="156" w:after="156"/>
        <w:jc w:val="both"/>
      </w:pPr>
      <w:r>
        <w:br w:type="page"/>
      </w:r>
    </w:p>
    <w:p w14:paraId="4B8B0AA1" w14:textId="77777777" w:rsidR="00AF04E5" w:rsidRPr="00C978AD" w:rsidRDefault="00E1731F" w:rsidP="00C978AD">
      <w:pPr>
        <w:rPr>
          <w:b/>
        </w:rPr>
      </w:pPr>
      <w:r w:rsidRPr="00C978AD">
        <w:rPr>
          <w:rFonts w:hint="eastAsia"/>
          <w:b/>
        </w:rPr>
        <w:lastRenderedPageBreak/>
        <w:t>摘要</w:t>
      </w:r>
      <w:bookmarkEnd w:id="0"/>
      <w:bookmarkEnd w:id="1"/>
    </w:p>
    <w:p w14:paraId="3023A8B1" w14:textId="77777777" w:rsidR="009750F4" w:rsidRDefault="00E1731F">
      <w:pPr>
        <w:ind w:firstLineChars="200" w:firstLine="48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14:paraId="630B5ED9" w14:textId="77777777" w:rsidR="009750F4" w:rsidRDefault="00E1731F">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14:paraId="46428EC9" w14:textId="77777777"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14:paraId="026C9AB4" w14:textId="77777777" w:rsidR="009750F4" w:rsidRDefault="00E1731F">
      <w:pPr>
        <w:jc w:val="both"/>
        <w:rPr>
          <w:rFonts w:ascii="Times New Roman" w:hAnsi="Times New Roman" w:cs="Times New Roman"/>
          <w:kern w:val="2"/>
        </w:rPr>
      </w:pPr>
      <w:r>
        <w:rPr>
          <w:rFonts w:hint="eastAsia"/>
        </w:rPr>
        <w:t>关键词：科普，功能对等，翻译策略与方法，翻译报告</w:t>
      </w:r>
    </w:p>
    <w:p w14:paraId="1B778B2A" w14:textId="77777777" w:rsidR="009750F4" w:rsidRPr="00C978AD" w:rsidRDefault="00E1731F" w:rsidP="00C978AD">
      <w:pPr>
        <w:rPr>
          <w:rFonts w:ascii="Times New Roman" w:hAnsi="Times New Roman" w:cs="Times New Roman"/>
          <w:b/>
        </w:rPr>
      </w:pPr>
      <w:bookmarkStart w:id="2" w:name="_Toc2206118"/>
      <w:bookmarkStart w:id="3" w:name="_Toc2152655"/>
      <w:r w:rsidRPr="00C978AD">
        <w:rPr>
          <w:rFonts w:ascii="Times New Roman" w:hAnsi="Times New Roman" w:cs="Times New Roman"/>
          <w:b/>
        </w:rPr>
        <w:t>Abstract</w:t>
      </w:r>
      <w:bookmarkEnd w:id="2"/>
      <w:bookmarkEnd w:id="3"/>
    </w:p>
    <w:p w14:paraId="54227E56"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14:paraId="4A557CF0"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14:paraId="4CA6D8E8"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 author has an opportunity to understand the knowledge of popular science book and fintech. This translation project improves the author's translation ability to apply translation theory for translation practice. Moreover, the report is expected to have reference action to the same type of translation work.</w:t>
      </w:r>
    </w:p>
    <w:p w14:paraId="37DC0E54" w14:textId="77777777" w:rsidR="009750F4" w:rsidRDefault="00E1731F">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14:paraId="101E8263" w14:textId="77777777" w:rsidR="00026E7E" w:rsidRDefault="00026E7E">
      <w:pPr>
        <w:jc w:val="both"/>
        <w:rPr>
          <w:rFonts w:ascii="Times New Roman" w:hAnsi="Times New Roman" w:cs="Times New Roman"/>
        </w:rPr>
      </w:pPr>
      <w:r>
        <w:rPr>
          <w:rFonts w:ascii="Times New Roman" w:hAnsi="Times New Roman" w:cs="Times New Roman"/>
        </w:rPr>
        <w:br w:type="page"/>
      </w:r>
    </w:p>
    <w:p w14:paraId="7D7CC995" w14:textId="77777777"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commentRangeStart w:id="4"/>
    <w:p w14:paraId="374E4D1E" w14:textId="77777777" w:rsidR="007D2D2F" w:rsidRDefault="00026E7E">
      <w:pPr>
        <w:pStyle w:val="TOC1"/>
        <w:tabs>
          <w:tab w:val="right" w:leader="dot" w:pos="8296"/>
        </w:tabs>
        <w:rPr>
          <w:rFonts w:asciiTheme="minorHAnsi" w:eastAsiaTheme="minorEastAsia" w:hAnsiTheme="minorHAnsi" w:cstheme="minorBidi"/>
          <w:noProof/>
          <w:kern w:val="2"/>
          <w:sz w:val="21"/>
          <w:szCs w:val="22"/>
        </w:rPr>
      </w:pPr>
      <w:r>
        <w:rPr>
          <w:rFonts w:ascii="Times New Roman" w:hAnsi="Times New Roman" w:cs="Times New Roman"/>
          <w:b/>
          <w:sz w:val="28"/>
        </w:rPr>
        <w:fldChar w:fldCharType="begin"/>
      </w:r>
      <w:r>
        <w:rPr>
          <w:rFonts w:ascii="Times New Roman" w:hAnsi="Times New Roman" w:cs="Times New Roman"/>
          <w:b/>
          <w:sz w:val="28"/>
        </w:rPr>
        <w:instrText xml:space="preserve"> TOC \o "1-3" \f \h \z </w:instrText>
      </w:r>
      <w:r>
        <w:rPr>
          <w:rFonts w:ascii="Times New Roman" w:hAnsi="Times New Roman" w:cs="Times New Roman"/>
          <w:b/>
          <w:sz w:val="28"/>
        </w:rPr>
        <w:fldChar w:fldCharType="separate"/>
      </w:r>
      <w:hyperlink w:anchor="_Toc6686066" w:history="1">
        <w:r w:rsidR="007D2D2F" w:rsidRPr="00822623">
          <w:rPr>
            <w:rStyle w:val="ad"/>
            <w:rFonts w:cs="Times New Roman"/>
            <w:noProof/>
          </w:rPr>
          <w:t>Introduction</w:t>
        </w:r>
        <w:r w:rsidR="007D2D2F">
          <w:rPr>
            <w:noProof/>
            <w:webHidden/>
          </w:rPr>
          <w:tab/>
        </w:r>
        <w:r w:rsidR="007D2D2F">
          <w:rPr>
            <w:noProof/>
            <w:webHidden/>
          </w:rPr>
          <w:fldChar w:fldCharType="begin"/>
        </w:r>
        <w:r w:rsidR="007D2D2F">
          <w:rPr>
            <w:noProof/>
            <w:webHidden/>
          </w:rPr>
          <w:instrText xml:space="preserve"> PAGEREF _Toc6686066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14:paraId="51F158A1"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67" w:history="1">
        <w:r w:rsidR="007D2D2F" w:rsidRPr="00822623">
          <w:rPr>
            <w:rStyle w:val="ad"/>
            <w:rFonts w:cs="Times New Roman"/>
            <w:noProof/>
          </w:rPr>
          <w:t>Project Overview</w:t>
        </w:r>
        <w:r w:rsidR="007D2D2F">
          <w:rPr>
            <w:noProof/>
            <w:webHidden/>
          </w:rPr>
          <w:tab/>
        </w:r>
        <w:r w:rsidR="007D2D2F">
          <w:rPr>
            <w:noProof/>
            <w:webHidden/>
          </w:rPr>
          <w:fldChar w:fldCharType="begin"/>
        </w:r>
        <w:r w:rsidR="007D2D2F">
          <w:rPr>
            <w:noProof/>
            <w:webHidden/>
          </w:rPr>
          <w:instrText xml:space="preserve"> PAGEREF _Toc6686067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14:paraId="32E2056F"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68" w:history="1">
        <w:r w:rsidR="007D2D2F" w:rsidRPr="00822623">
          <w:rPr>
            <w:rStyle w:val="ad"/>
            <w:rFonts w:cs="Times New Roman"/>
            <w:noProof/>
          </w:rPr>
          <w:t>Project Background</w:t>
        </w:r>
        <w:r w:rsidR="007D2D2F">
          <w:rPr>
            <w:noProof/>
            <w:webHidden/>
          </w:rPr>
          <w:tab/>
        </w:r>
        <w:r w:rsidR="007D2D2F">
          <w:rPr>
            <w:noProof/>
            <w:webHidden/>
          </w:rPr>
          <w:fldChar w:fldCharType="begin"/>
        </w:r>
        <w:r w:rsidR="007D2D2F">
          <w:rPr>
            <w:noProof/>
            <w:webHidden/>
          </w:rPr>
          <w:instrText xml:space="preserve"> PAGEREF _Toc6686068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14:paraId="23F75136"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69" w:history="1">
        <w:r w:rsidR="007D2D2F" w:rsidRPr="00822623">
          <w:rPr>
            <w:rStyle w:val="ad"/>
            <w:rFonts w:cs="Times New Roman"/>
            <w:noProof/>
          </w:rPr>
          <w:t>Text Background</w:t>
        </w:r>
        <w:r w:rsidR="007D2D2F">
          <w:rPr>
            <w:noProof/>
            <w:webHidden/>
          </w:rPr>
          <w:tab/>
        </w:r>
        <w:r w:rsidR="007D2D2F">
          <w:rPr>
            <w:noProof/>
            <w:webHidden/>
          </w:rPr>
          <w:fldChar w:fldCharType="begin"/>
        </w:r>
        <w:r w:rsidR="007D2D2F">
          <w:rPr>
            <w:noProof/>
            <w:webHidden/>
          </w:rPr>
          <w:instrText xml:space="preserve"> PAGEREF _Toc6686069 \h </w:instrText>
        </w:r>
        <w:r w:rsidR="007D2D2F">
          <w:rPr>
            <w:noProof/>
            <w:webHidden/>
          </w:rPr>
        </w:r>
        <w:r w:rsidR="007D2D2F">
          <w:rPr>
            <w:noProof/>
            <w:webHidden/>
          </w:rPr>
          <w:fldChar w:fldCharType="separate"/>
        </w:r>
        <w:r w:rsidR="007D2D2F">
          <w:rPr>
            <w:noProof/>
            <w:webHidden/>
          </w:rPr>
          <w:t>5</w:t>
        </w:r>
        <w:r w:rsidR="007D2D2F">
          <w:rPr>
            <w:noProof/>
            <w:webHidden/>
          </w:rPr>
          <w:fldChar w:fldCharType="end"/>
        </w:r>
      </w:hyperlink>
    </w:p>
    <w:p w14:paraId="61F34EF2"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70" w:history="1">
        <w:r w:rsidR="007D2D2F" w:rsidRPr="00822623">
          <w:rPr>
            <w:rStyle w:val="ad"/>
            <w:rFonts w:cs="Times New Roman"/>
            <w:noProof/>
          </w:rPr>
          <w:t>Translation Procedure</w:t>
        </w:r>
        <w:r w:rsidR="007D2D2F">
          <w:rPr>
            <w:noProof/>
            <w:webHidden/>
          </w:rPr>
          <w:tab/>
        </w:r>
        <w:r w:rsidR="007D2D2F">
          <w:rPr>
            <w:noProof/>
            <w:webHidden/>
          </w:rPr>
          <w:fldChar w:fldCharType="begin"/>
        </w:r>
        <w:r w:rsidR="007D2D2F">
          <w:rPr>
            <w:noProof/>
            <w:webHidden/>
          </w:rPr>
          <w:instrText xml:space="preserve"> PAGEREF _Toc6686070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14:paraId="4E287AF2"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71" w:history="1">
        <w:r w:rsidR="007D2D2F" w:rsidRPr="00822623">
          <w:rPr>
            <w:rStyle w:val="ad"/>
            <w:rFonts w:cs="Times New Roman"/>
            <w:noProof/>
          </w:rPr>
          <w:t>Pre-translation Preparation</w:t>
        </w:r>
        <w:r w:rsidR="007D2D2F">
          <w:rPr>
            <w:noProof/>
            <w:webHidden/>
          </w:rPr>
          <w:tab/>
        </w:r>
        <w:r w:rsidR="007D2D2F">
          <w:rPr>
            <w:noProof/>
            <w:webHidden/>
          </w:rPr>
          <w:fldChar w:fldCharType="begin"/>
        </w:r>
        <w:r w:rsidR="007D2D2F">
          <w:rPr>
            <w:noProof/>
            <w:webHidden/>
          </w:rPr>
          <w:instrText xml:space="preserve"> PAGEREF _Toc6686071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14:paraId="02017860"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72" w:history="1">
        <w:r w:rsidR="007D2D2F" w:rsidRPr="00822623">
          <w:rPr>
            <w:rStyle w:val="ad"/>
            <w:rFonts w:cs="Times New Roman"/>
            <w:noProof/>
          </w:rPr>
          <w:t>During the translation</w:t>
        </w:r>
        <w:r w:rsidR="007D2D2F">
          <w:rPr>
            <w:noProof/>
            <w:webHidden/>
          </w:rPr>
          <w:tab/>
        </w:r>
        <w:r w:rsidR="007D2D2F">
          <w:rPr>
            <w:noProof/>
            <w:webHidden/>
          </w:rPr>
          <w:fldChar w:fldCharType="begin"/>
        </w:r>
        <w:r w:rsidR="007D2D2F">
          <w:rPr>
            <w:noProof/>
            <w:webHidden/>
          </w:rPr>
          <w:instrText xml:space="preserve"> PAGEREF _Toc6686072 \h </w:instrText>
        </w:r>
        <w:r w:rsidR="007D2D2F">
          <w:rPr>
            <w:noProof/>
            <w:webHidden/>
          </w:rPr>
        </w:r>
        <w:r w:rsidR="007D2D2F">
          <w:rPr>
            <w:noProof/>
            <w:webHidden/>
          </w:rPr>
          <w:fldChar w:fldCharType="separate"/>
        </w:r>
        <w:r w:rsidR="007D2D2F">
          <w:rPr>
            <w:noProof/>
            <w:webHidden/>
          </w:rPr>
          <w:t>6</w:t>
        </w:r>
        <w:r w:rsidR="007D2D2F">
          <w:rPr>
            <w:noProof/>
            <w:webHidden/>
          </w:rPr>
          <w:fldChar w:fldCharType="end"/>
        </w:r>
      </w:hyperlink>
    </w:p>
    <w:p w14:paraId="0D73A1EB"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73" w:history="1">
        <w:r w:rsidR="007D2D2F" w:rsidRPr="00822623">
          <w:rPr>
            <w:rStyle w:val="ad"/>
            <w:rFonts w:cs="Times New Roman"/>
            <w:noProof/>
          </w:rPr>
          <w:t>Post-translation</w:t>
        </w:r>
        <w:r w:rsidR="007D2D2F">
          <w:rPr>
            <w:noProof/>
            <w:webHidden/>
          </w:rPr>
          <w:tab/>
        </w:r>
        <w:r w:rsidR="007D2D2F">
          <w:rPr>
            <w:noProof/>
            <w:webHidden/>
          </w:rPr>
          <w:fldChar w:fldCharType="begin"/>
        </w:r>
        <w:r w:rsidR="007D2D2F">
          <w:rPr>
            <w:noProof/>
            <w:webHidden/>
          </w:rPr>
          <w:instrText xml:space="preserve"> PAGEREF _Toc6686073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14:paraId="281759D7"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74" w:history="1">
        <w:r w:rsidR="007D2D2F" w:rsidRPr="00822623">
          <w:rPr>
            <w:rStyle w:val="ad"/>
            <w:rFonts w:cs="Times New Roman"/>
            <w:noProof/>
          </w:rPr>
          <w:t>Analysis of the Translation</w:t>
        </w:r>
        <w:r w:rsidR="007D2D2F">
          <w:rPr>
            <w:noProof/>
            <w:webHidden/>
          </w:rPr>
          <w:tab/>
        </w:r>
        <w:r w:rsidR="007D2D2F">
          <w:rPr>
            <w:noProof/>
            <w:webHidden/>
          </w:rPr>
          <w:fldChar w:fldCharType="begin"/>
        </w:r>
        <w:r w:rsidR="007D2D2F">
          <w:rPr>
            <w:noProof/>
            <w:webHidden/>
          </w:rPr>
          <w:instrText xml:space="preserve"> PAGEREF _Toc6686074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14:paraId="22DE50B1"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75" w:history="1">
        <w:r w:rsidR="007D2D2F" w:rsidRPr="00822623">
          <w:rPr>
            <w:rStyle w:val="ad"/>
            <w:rFonts w:cs="Times New Roman"/>
            <w:noProof/>
          </w:rPr>
          <w:t>The Content of the Text</w:t>
        </w:r>
        <w:r w:rsidR="007D2D2F">
          <w:rPr>
            <w:noProof/>
            <w:webHidden/>
          </w:rPr>
          <w:tab/>
        </w:r>
        <w:r w:rsidR="007D2D2F">
          <w:rPr>
            <w:noProof/>
            <w:webHidden/>
          </w:rPr>
          <w:fldChar w:fldCharType="begin"/>
        </w:r>
        <w:r w:rsidR="007D2D2F">
          <w:rPr>
            <w:noProof/>
            <w:webHidden/>
          </w:rPr>
          <w:instrText xml:space="preserve"> PAGEREF _Toc6686075 \h </w:instrText>
        </w:r>
        <w:r w:rsidR="007D2D2F">
          <w:rPr>
            <w:noProof/>
            <w:webHidden/>
          </w:rPr>
        </w:r>
        <w:r w:rsidR="007D2D2F">
          <w:rPr>
            <w:noProof/>
            <w:webHidden/>
          </w:rPr>
          <w:fldChar w:fldCharType="separate"/>
        </w:r>
        <w:r w:rsidR="007D2D2F">
          <w:rPr>
            <w:noProof/>
            <w:webHidden/>
          </w:rPr>
          <w:t>7</w:t>
        </w:r>
        <w:r w:rsidR="007D2D2F">
          <w:rPr>
            <w:noProof/>
            <w:webHidden/>
          </w:rPr>
          <w:fldChar w:fldCharType="end"/>
        </w:r>
      </w:hyperlink>
    </w:p>
    <w:p w14:paraId="45CA69FF"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76" w:history="1">
        <w:r w:rsidR="007D2D2F" w:rsidRPr="00822623">
          <w:rPr>
            <w:rStyle w:val="ad"/>
            <w:noProof/>
          </w:rPr>
          <w:t>The Characteristics of the Language</w:t>
        </w:r>
        <w:r w:rsidR="007D2D2F">
          <w:rPr>
            <w:noProof/>
            <w:webHidden/>
          </w:rPr>
          <w:tab/>
        </w:r>
        <w:r w:rsidR="007D2D2F">
          <w:rPr>
            <w:noProof/>
            <w:webHidden/>
          </w:rPr>
          <w:fldChar w:fldCharType="begin"/>
        </w:r>
        <w:r w:rsidR="007D2D2F">
          <w:rPr>
            <w:noProof/>
            <w:webHidden/>
          </w:rPr>
          <w:instrText xml:space="preserve"> PAGEREF _Toc6686076 \h </w:instrText>
        </w:r>
        <w:r w:rsidR="007D2D2F">
          <w:rPr>
            <w:noProof/>
            <w:webHidden/>
          </w:rPr>
        </w:r>
        <w:r w:rsidR="007D2D2F">
          <w:rPr>
            <w:noProof/>
            <w:webHidden/>
          </w:rPr>
          <w:fldChar w:fldCharType="separate"/>
        </w:r>
        <w:r w:rsidR="007D2D2F">
          <w:rPr>
            <w:noProof/>
            <w:webHidden/>
          </w:rPr>
          <w:t>8</w:t>
        </w:r>
        <w:r w:rsidR="007D2D2F">
          <w:rPr>
            <w:noProof/>
            <w:webHidden/>
          </w:rPr>
          <w:fldChar w:fldCharType="end"/>
        </w:r>
      </w:hyperlink>
    </w:p>
    <w:p w14:paraId="0151315C"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77" w:history="1">
        <w:r w:rsidR="007D2D2F" w:rsidRPr="00822623">
          <w:rPr>
            <w:rStyle w:val="ad"/>
            <w:noProof/>
          </w:rPr>
          <w:t>The Principle of Translation</w:t>
        </w:r>
        <w:r w:rsidR="007D2D2F">
          <w:rPr>
            <w:noProof/>
            <w:webHidden/>
          </w:rPr>
          <w:tab/>
        </w:r>
        <w:r w:rsidR="007D2D2F">
          <w:rPr>
            <w:noProof/>
            <w:webHidden/>
          </w:rPr>
          <w:fldChar w:fldCharType="begin"/>
        </w:r>
        <w:r w:rsidR="007D2D2F">
          <w:rPr>
            <w:noProof/>
            <w:webHidden/>
          </w:rPr>
          <w:instrText xml:space="preserve"> PAGEREF _Toc6686077 \h </w:instrText>
        </w:r>
        <w:r w:rsidR="007D2D2F">
          <w:rPr>
            <w:noProof/>
            <w:webHidden/>
          </w:rPr>
        </w:r>
        <w:r w:rsidR="007D2D2F">
          <w:rPr>
            <w:noProof/>
            <w:webHidden/>
          </w:rPr>
          <w:fldChar w:fldCharType="separate"/>
        </w:r>
        <w:r w:rsidR="007D2D2F">
          <w:rPr>
            <w:noProof/>
            <w:webHidden/>
          </w:rPr>
          <w:t>8</w:t>
        </w:r>
        <w:r w:rsidR="007D2D2F">
          <w:rPr>
            <w:noProof/>
            <w:webHidden/>
          </w:rPr>
          <w:fldChar w:fldCharType="end"/>
        </w:r>
      </w:hyperlink>
    </w:p>
    <w:p w14:paraId="22DF421B"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78" w:history="1">
        <w:r w:rsidR="007D2D2F" w:rsidRPr="00822623">
          <w:rPr>
            <w:rStyle w:val="ad"/>
            <w:noProof/>
          </w:rPr>
          <w:t>Difficulties and Solutions</w:t>
        </w:r>
        <w:r w:rsidR="007D2D2F">
          <w:rPr>
            <w:noProof/>
            <w:webHidden/>
          </w:rPr>
          <w:tab/>
        </w:r>
        <w:r w:rsidR="007D2D2F">
          <w:rPr>
            <w:noProof/>
            <w:webHidden/>
          </w:rPr>
          <w:fldChar w:fldCharType="begin"/>
        </w:r>
        <w:r w:rsidR="007D2D2F">
          <w:rPr>
            <w:noProof/>
            <w:webHidden/>
          </w:rPr>
          <w:instrText xml:space="preserve"> PAGEREF _Toc6686078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14:paraId="69F7DBAD"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79" w:history="1">
        <w:r w:rsidR="007D2D2F" w:rsidRPr="00822623">
          <w:rPr>
            <w:rStyle w:val="ad"/>
            <w:noProof/>
          </w:rPr>
          <w:t>Lexical Level</w:t>
        </w:r>
        <w:r w:rsidR="007D2D2F">
          <w:rPr>
            <w:noProof/>
            <w:webHidden/>
          </w:rPr>
          <w:tab/>
        </w:r>
        <w:r w:rsidR="007D2D2F">
          <w:rPr>
            <w:noProof/>
            <w:webHidden/>
          </w:rPr>
          <w:fldChar w:fldCharType="begin"/>
        </w:r>
        <w:r w:rsidR="007D2D2F">
          <w:rPr>
            <w:noProof/>
            <w:webHidden/>
          </w:rPr>
          <w:instrText xml:space="preserve"> PAGEREF _Toc6686079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14:paraId="64B36755"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80" w:history="1">
        <w:r w:rsidR="007D2D2F" w:rsidRPr="00822623">
          <w:rPr>
            <w:rStyle w:val="ad"/>
            <w:noProof/>
          </w:rPr>
          <w:t>Transliteration</w:t>
        </w:r>
        <w:r w:rsidR="007D2D2F">
          <w:rPr>
            <w:noProof/>
            <w:webHidden/>
          </w:rPr>
          <w:tab/>
        </w:r>
        <w:r w:rsidR="007D2D2F">
          <w:rPr>
            <w:noProof/>
            <w:webHidden/>
          </w:rPr>
          <w:fldChar w:fldCharType="begin"/>
        </w:r>
        <w:r w:rsidR="007D2D2F">
          <w:rPr>
            <w:noProof/>
            <w:webHidden/>
          </w:rPr>
          <w:instrText xml:space="preserve"> PAGEREF _Toc6686080 \h </w:instrText>
        </w:r>
        <w:r w:rsidR="007D2D2F">
          <w:rPr>
            <w:noProof/>
            <w:webHidden/>
          </w:rPr>
        </w:r>
        <w:r w:rsidR="007D2D2F">
          <w:rPr>
            <w:noProof/>
            <w:webHidden/>
          </w:rPr>
          <w:fldChar w:fldCharType="separate"/>
        </w:r>
        <w:r w:rsidR="007D2D2F">
          <w:rPr>
            <w:noProof/>
            <w:webHidden/>
          </w:rPr>
          <w:t>9</w:t>
        </w:r>
        <w:r w:rsidR="007D2D2F">
          <w:rPr>
            <w:noProof/>
            <w:webHidden/>
          </w:rPr>
          <w:fldChar w:fldCharType="end"/>
        </w:r>
      </w:hyperlink>
    </w:p>
    <w:p w14:paraId="51900431"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81" w:history="1">
        <w:r w:rsidR="007D2D2F" w:rsidRPr="00822623">
          <w:rPr>
            <w:rStyle w:val="ad"/>
            <w:noProof/>
          </w:rPr>
          <w:t>Syntactic Level</w:t>
        </w:r>
        <w:r w:rsidR="007D2D2F">
          <w:rPr>
            <w:noProof/>
            <w:webHidden/>
          </w:rPr>
          <w:tab/>
        </w:r>
        <w:r w:rsidR="007D2D2F">
          <w:rPr>
            <w:noProof/>
            <w:webHidden/>
          </w:rPr>
          <w:fldChar w:fldCharType="begin"/>
        </w:r>
        <w:r w:rsidR="007D2D2F">
          <w:rPr>
            <w:noProof/>
            <w:webHidden/>
          </w:rPr>
          <w:instrText xml:space="preserve"> PAGEREF _Toc6686081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14:paraId="1CFD9D40"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82" w:history="1">
        <w:r w:rsidR="007D2D2F" w:rsidRPr="00822623">
          <w:rPr>
            <w:rStyle w:val="ad"/>
            <w:noProof/>
          </w:rPr>
          <w:t>Free translation</w:t>
        </w:r>
        <w:r w:rsidR="007D2D2F">
          <w:rPr>
            <w:noProof/>
            <w:webHidden/>
          </w:rPr>
          <w:tab/>
        </w:r>
        <w:r w:rsidR="007D2D2F">
          <w:rPr>
            <w:noProof/>
            <w:webHidden/>
          </w:rPr>
          <w:fldChar w:fldCharType="begin"/>
        </w:r>
        <w:r w:rsidR="007D2D2F">
          <w:rPr>
            <w:noProof/>
            <w:webHidden/>
          </w:rPr>
          <w:instrText xml:space="preserve"> PAGEREF _Toc6686082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14:paraId="488664BC"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83" w:history="1">
        <w:r w:rsidR="007D2D2F" w:rsidRPr="00822623">
          <w:rPr>
            <w:rStyle w:val="ad"/>
            <w:noProof/>
          </w:rPr>
          <w:t>Amplification</w:t>
        </w:r>
        <w:r w:rsidR="007D2D2F">
          <w:rPr>
            <w:noProof/>
            <w:webHidden/>
          </w:rPr>
          <w:tab/>
        </w:r>
        <w:r w:rsidR="007D2D2F">
          <w:rPr>
            <w:noProof/>
            <w:webHidden/>
          </w:rPr>
          <w:fldChar w:fldCharType="begin"/>
        </w:r>
        <w:r w:rsidR="007D2D2F">
          <w:rPr>
            <w:noProof/>
            <w:webHidden/>
          </w:rPr>
          <w:instrText xml:space="preserve"> PAGEREF _Toc6686083 \h </w:instrText>
        </w:r>
        <w:r w:rsidR="007D2D2F">
          <w:rPr>
            <w:noProof/>
            <w:webHidden/>
          </w:rPr>
        </w:r>
        <w:r w:rsidR="007D2D2F">
          <w:rPr>
            <w:noProof/>
            <w:webHidden/>
          </w:rPr>
          <w:fldChar w:fldCharType="separate"/>
        </w:r>
        <w:r w:rsidR="007D2D2F">
          <w:rPr>
            <w:noProof/>
            <w:webHidden/>
          </w:rPr>
          <w:t>10</w:t>
        </w:r>
        <w:r w:rsidR="007D2D2F">
          <w:rPr>
            <w:noProof/>
            <w:webHidden/>
          </w:rPr>
          <w:fldChar w:fldCharType="end"/>
        </w:r>
      </w:hyperlink>
    </w:p>
    <w:p w14:paraId="66D35AE2"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84" w:history="1">
        <w:r w:rsidR="007D2D2F" w:rsidRPr="00822623">
          <w:rPr>
            <w:rStyle w:val="ad"/>
            <w:noProof/>
          </w:rPr>
          <w:t>Division</w:t>
        </w:r>
        <w:r w:rsidR="007D2D2F">
          <w:rPr>
            <w:noProof/>
            <w:webHidden/>
          </w:rPr>
          <w:tab/>
        </w:r>
        <w:r w:rsidR="007D2D2F">
          <w:rPr>
            <w:noProof/>
            <w:webHidden/>
          </w:rPr>
          <w:fldChar w:fldCharType="begin"/>
        </w:r>
        <w:r w:rsidR="007D2D2F">
          <w:rPr>
            <w:noProof/>
            <w:webHidden/>
          </w:rPr>
          <w:instrText xml:space="preserve"> PAGEREF _Toc6686084 \h </w:instrText>
        </w:r>
        <w:r w:rsidR="007D2D2F">
          <w:rPr>
            <w:noProof/>
            <w:webHidden/>
          </w:rPr>
        </w:r>
        <w:r w:rsidR="007D2D2F">
          <w:rPr>
            <w:noProof/>
            <w:webHidden/>
          </w:rPr>
          <w:fldChar w:fldCharType="separate"/>
        </w:r>
        <w:r w:rsidR="007D2D2F">
          <w:rPr>
            <w:noProof/>
            <w:webHidden/>
          </w:rPr>
          <w:t>11</w:t>
        </w:r>
        <w:r w:rsidR="007D2D2F">
          <w:rPr>
            <w:noProof/>
            <w:webHidden/>
          </w:rPr>
          <w:fldChar w:fldCharType="end"/>
        </w:r>
      </w:hyperlink>
    </w:p>
    <w:p w14:paraId="55528118" w14:textId="77777777" w:rsidR="007D2D2F" w:rsidRDefault="006A0698" w:rsidP="007D2D2F">
      <w:pPr>
        <w:pStyle w:val="TOC3"/>
        <w:tabs>
          <w:tab w:val="right" w:leader="dot" w:pos="8296"/>
        </w:tabs>
        <w:ind w:left="960"/>
        <w:rPr>
          <w:rFonts w:asciiTheme="minorHAnsi" w:eastAsiaTheme="minorEastAsia" w:hAnsiTheme="minorHAnsi" w:cstheme="minorBidi"/>
          <w:noProof/>
          <w:kern w:val="2"/>
          <w:sz w:val="21"/>
          <w:szCs w:val="22"/>
        </w:rPr>
      </w:pPr>
      <w:hyperlink w:anchor="_Toc6686085" w:history="1">
        <w:r w:rsidR="007D2D2F" w:rsidRPr="00822623">
          <w:rPr>
            <w:rStyle w:val="ad"/>
            <w:noProof/>
          </w:rPr>
          <w:t>Combination</w:t>
        </w:r>
        <w:r w:rsidR="007D2D2F">
          <w:rPr>
            <w:noProof/>
            <w:webHidden/>
          </w:rPr>
          <w:tab/>
        </w:r>
        <w:r w:rsidR="007D2D2F">
          <w:rPr>
            <w:noProof/>
            <w:webHidden/>
          </w:rPr>
          <w:fldChar w:fldCharType="begin"/>
        </w:r>
        <w:r w:rsidR="007D2D2F">
          <w:rPr>
            <w:noProof/>
            <w:webHidden/>
          </w:rPr>
          <w:instrText xml:space="preserve"> PAGEREF _Toc6686085 \h </w:instrText>
        </w:r>
        <w:r w:rsidR="007D2D2F">
          <w:rPr>
            <w:noProof/>
            <w:webHidden/>
          </w:rPr>
        </w:r>
        <w:r w:rsidR="007D2D2F">
          <w:rPr>
            <w:noProof/>
            <w:webHidden/>
          </w:rPr>
          <w:fldChar w:fldCharType="separate"/>
        </w:r>
        <w:r w:rsidR="007D2D2F">
          <w:rPr>
            <w:noProof/>
            <w:webHidden/>
          </w:rPr>
          <w:t>11</w:t>
        </w:r>
        <w:r w:rsidR="007D2D2F">
          <w:rPr>
            <w:noProof/>
            <w:webHidden/>
          </w:rPr>
          <w:fldChar w:fldCharType="end"/>
        </w:r>
      </w:hyperlink>
    </w:p>
    <w:p w14:paraId="592F4C42"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86" w:history="1">
        <w:r w:rsidR="007D2D2F" w:rsidRPr="00822623">
          <w:rPr>
            <w:rStyle w:val="ad"/>
            <w:noProof/>
          </w:rPr>
          <w:t>Summary</w:t>
        </w:r>
        <w:r w:rsidR="007D2D2F">
          <w:rPr>
            <w:noProof/>
            <w:webHidden/>
          </w:rPr>
          <w:tab/>
        </w:r>
        <w:r w:rsidR="007D2D2F">
          <w:rPr>
            <w:noProof/>
            <w:webHidden/>
          </w:rPr>
          <w:fldChar w:fldCharType="begin"/>
        </w:r>
        <w:r w:rsidR="007D2D2F">
          <w:rPr>
            <w:noProof/>
            <w:webHidden/>
          </w:rPr>
          <w:instrText xml:space="preserve"> PAGEREF _Toc6686086 \h </w:instrText>
        </w:r>
        <w:r w:rsidR="007D2D2F">
          <w:rPr>
            <w:noProof/>
            <w:webHidden/>
          </w:rPr>
        </w:r>
        <w:r w:rsidR="007D2D2F">
          <w:rPr>
            <w:noProof/>
            <w:webHidden/>
          </w:rPr>
          <w:fldChar w:fldCharType="separate"/>
        </w:r>
        <w:r w:rsidR="007D2D2F">
          <w:rPr>
            <w:noProof/>
            <w:webHidden/>
          </w:rPr>
          <w:t>12</w:t>
        </w:r>
        <w:r w:rsidR="007D2D2F">
          <w:rPr>
            <w:noProof/>
            <w:webHidden/>
          </w:rPr>
          <w:fldChar w:fldCharType="end"/>
        </w:r>
      </w:hyperlink>
    </w:p>
    <w:p w14:paraId="068D7851"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87" w:history="1">
        <w:r w:rsidR="007D2D2F" w:rsidRPr="00822623">
          <w:rPr>
            <w:rStyle w:val="ad"/>
            <w:noProof/>
          </w:rPr>
          <w:t>Problems</w:t>
        </w:r>
        <w:r w:rsidR="007D2D2F">
          <w:rPr>
            <w:noProof/>
            <w:webHidden/>
          </w:rPr>
          <w:tab/>
        </w:r>
        <w:r w:rsidR="007D2D2F">
          <w:rPr>
            <w:noProof/>
            <w:webHidden/>
          </w:rPr>
          <w:fldChar w:fldCharType="begin"/>
        </w:r>
        <w:r w:rsidR="007D2D2F">
          <w:rPr>
            <w:noProof/>
            <w:webHidden/>
          </w:rPr>
          <w:instrText xml:space="preserve"> PAGEREF _Toc6686087 \h </w:instrText>
        </w:r>
        <w:r w:rsidR="007D2D2F">
          <w:rPr>
            <w:noProof/>
            <w:webHidden/>
          </w:rPr>
        </w:r>
        <w:r w:rsidR="007D2D2F">
          <w:rPr>
            <w:noProof/>
            <w:webHidden/>
          </w:rPr>
          <w:fldChar w:fldCharType="separate"/>
        </w:r>
        <w:r w:rsidR="007D2D2F">
          <w:rPr>
            <w:noProof/>
            <w:webHidden/>
          </w:rPr>
          <w:t>12</w:t>
        </w:r>
        <w:r w:rsidR="007D2D2F">
          <w:rPr>
            <w:noProof/>
            <w:webHidden/>
          </w:rPr>
          <w:fldChar w:fldCharType="end"/>
        </w:r>
      </w:hyperlink>
    </w:p>
    <w:p w14:paraId="7C4D63F5" w14:textId="77777777" w:rsidR="007D2D2F" w:rsidRDefault="006A0698" w:rsidP="007D2D2F">
      <w:pPr>
        <w:pStyle w:val="TOC2"/>
        <w:tabs>
          <w:tab w:val="right" w:leader="dot" w:pos="8296"/>
        </w:tabs>
        <w:ind w:left="480"/>
        <w:rPr>
          <w:rFonts w:asciiTheme="minorHAnsi" w:eastAsiaTheme="minorEastAsia" w:hAnsiTheme="minorHAnsi" w:cstheme="minorBidi"/>
          <w:noProof/>
          <w:kern w:val="2"/>
          <w:sz w:val="21"/>
          <w:szCs w:val="22"/>
        </w:rPr>
      </w:pPr>
      <w:hyperlink w:anchor="_Toc6686088" w:history="1">
        <w:r w:rsidR="007D2D2F" w:rsidRPr="00822623">
          <w:rPr>
            <w:rStyle w:val="ad"/>
            <w:noProof/>
          </w:rPr>
          <w:t>Reflection</w:t>
        </w:r>
        <w:r w:rsidR="007D2D2F">
          <w:rPr>
            <w:noProof/>
            <w:webHidden/>
          </w:rPr>
          <w:tab/>
        </w:r>
        <w:r w:rsidR="007D2D2F">
          <w:rPr>
            <w:noProof/>
            <w:webHidden/>
          </w:rPr>
          <w:fldChar w:fldCharType="begin"/>
        </w:r>
        <w:r w:rsidR="007D2D2F">
          <w:rPr>
            <w:noProof/>
            <w:webHidden/>
          </w:rPr>
          <w:instrText xml:space="preserve"> PAGEREF _Toc6686088 \h </w:instrText>
        </w:r>
        <w:r w:rsidR="007D2D2F">
          <w:rPr>
            <w:noProof/>
            <w:webHidden/>
          </w:rPr>
        </w:r>
        <w:r w:rsidR="007D2D2F">
          <w:rPr>
            <w:noProof/>
            <w:webHidden/>
          </w:rPr>
          <w:fldChar w:fldCharType="separate"/>
        </w:r>
        <w:r w:rsidR="007D2D2F">
          <w:rPr>
            <w:noProof/>
            <w:webHidden/>
          </w:rPr>
          <w:t>13</w:t>
        </w:r>
        <w:r w:rsidR="007D2D2F">
          <w:rPr>
            <w:noProof/>
            <w:webHidden/>
          </w:rPr>
          <w:fldChar w:fldCharType="end"/>
        </w:r>
      </w:hyperlink>
    </w:p>
    <w:p w14:paraId="4000B879"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89" w:history="1">
        <w:r w:rsidR="007D2D2F" w:rsidRPr="00822623">
          <w:rPr>
            <w:rStyle w:val="ad"/>
            <w:noProof/>
          </w:rPr>
          <w:t>Conclusion</w:t>
        </w:r>
        <w:r w:rsidR="007D2D2F">
          <w:rPr>
            <w:noProof/>
            <w:webHidden/>
          </w:rPr>
          <w:tab/>
        </w:r>
        <w:r w:rsidR="007D2D2F">
          <w:rPr>
            <w:noProof/>
            <w:webHidden/>
          </w:rPr>
          <w:fldChar w:fldCharType="begin"/>
        </w:r>
        <w:r w:rsidR="007D2D2F">
          <w:rPr>
            <w:noProof/>
            <w:webHidden/>
          </w:rPr>
          <w:instrText xml:space="preserve"> PAGEREF _Toc6686089 \h </w:instrText>
        </w:r>
        <w:r w:rsidR="007D2D2F">
          <w:rPr>
            <w:noProof/>
            <w:webHidden/>
          </w:rPr>
        </w:r>
        <w:r w:rsidR="007D2D2F">
          <w:rPr>
            <w:noProof/>
            <w:webHidden/>
          </w:rPr>
          <w:fldChar w:fldCharType="separate"/>
        </w:r>
        <w:r w:rsidR="007D2D2F">
          <w:rPr>
            <w:noProof/>
            <w:webHidden/>
          </w:rPr>
          <w:t>14</w:t>
        </w:r>
        <w:r w:rsidR="007D2D2F">
          <w:rPr>
            <w:noProof/>
            <w:webHidden/>
          </w:rPr>
          <w:fldChar w:fldCharType="end"/>
        </w:r>
      </w:hyperlink>
    </w:p>
    <w:p w14:paraId="76B1C735"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90" w:history="1">
        <w:r w:rsidR="007D2D2F" w:rsidRPr="00822623">
          <w:rPr>
            <w:rStyle w:val="ad"/>
            <w:noProof/>
          </w:rPr>
          <w:t>Reference</w:t>
        </w:r>
        <w:r w:rsidR="007D2D2F">
          <w:rPr>
            <w:noProof/>
            <w:webHidden/>
          </w:rPr>
          <w:tab/>
        </w:r>
        <w:r w:rsidR="007D2D2F">
          <w:rPr>
            <w:noProof/>
            <w:webHidden/>
          </w:rPr>
          <w:fldChar w:fldCharType="begin"/>
        </w:r>
        <w:r w:rsidR="007D2D2F">
          <w:rPr>
            <w:noProof/>
            <w:webHidden/>
          </w:rPr>
          <w:instrText xml:space="preserve"> PAGEREF _Toc6686090 \h </w:instrText>
        </w:r>
        <w:r w:rsidR="007D2D2F">
          <w:rPr>
            <w:noProof/>
            <w:webHidden/>
          </w:rPr>
        </w:r>
        <w:r w:rsidR="007D2D2F">
          <w:rPr>
            <w:noProof/>
            <w:webHidden/>
          </w:rPr>
          <w:fldChar w:fldCharType="separate"/>
        </w:r>
        <w:r w:rsidR="007D2D2F">
          <w:rPr>
            <w:noProof/>
            <w:webHidden/>
          </w:rPr>
          <w:t>14</w:t>
        </w:r>
        <w:r w:rsidR="007D2D2F">
          <w:rPr>
            <w:noProof/>
            <w:webHidden/>
          </w:rPr>
          <w:fldChar w:fldCharType="end"/>
        </w:r>
      </w:hyperlink>
    </w:p>
    <w:p w14:paraId="1D342083"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91" w:history="1">
        <w:r w:rsidR="007D2D2F" w:rsidRPr="00822623">
          <w:rPr>
            <w:rStyle w:val="ad"/>
            <w:noProof/>
          </w:rPr>
          <w:t>Appendix</w:t>
        </w:r>
        <w:r w:rsidR="007D2D2F">
          <w:rPr>
            <w:noProof/>
            <w:webHidden/>
          </w:rPr>
          <w:tab/>
        </w:r>
        <w:r w:rsidR="007D2D2F">
          <w:rPr>
            <w:noProof/>
            <w:webHidden/>
          </w:rPr>
          <w:fldChar w:fldCharType="begin"/>
        </w:r>
        <w:r w:rsidR="007D2D2F">
          <w:rPr>
            <w:noProof/>
            <w:webHidden/>
          </w:rPr>
          <w:instrText xml:space="preserve"> PAGEREF _Toc6686091 \h </w:instrText>
        </w:r>
        <w:r w:rsidR="007D2D2F">
          <w:rPr>
            <w:noProof/>
            <w:webHidden/>
          </w:rPr>
        </w:r>
        <w:r w:rsidR="007D2D2F">
          <w:rPr>
            <w:noProof/>
            <w:webHidden/>
          </w:rPr>
          <w:fldChar w:fldCharType="separate"/>
        </w:r>
        <w:r w:rsidR="007D2D2F">
          <w:rPr>
            <w:noProof/>
            <w:webHidden/>
          </w:rPr>
          <w:t>15</w:t>
        </w:r>
        <w:r w:rsidR="007D2D2F">
          <w:rPr>
            <w:noProof/>
            <w:webHidden/>
          </w:rPr>
          <w:fldChar w:fldCharType="end"/>
        </w:r>
      </w:hyperlink>
    </w:p>
    <w:p w14:paraId="73CFF690" w14:textId="77777777" w:rsidR="007D2D2F" w:rsidRDefault="006A0698">
      <w:pPr>
        <w:pStyle w:val="TOC1"/>
        <w:tabs>
          <w:tab w:val="right" w:leader="dot" w:pos="8296"/>
        </w:tabs>
        <w:rPr>
          <w:rFonts w:asciiTheme="minorHAnsi" w:eastAsiaTheme="minorEastAsia" w:hAnsiTheme="minorHAnsi" w:cstheme="minorBidi"/>
          <w:noProof/>
          <w:kern w:val="2"/>
          <w:sz w:val="21"/>
          <w:szCs w:val="22"/>
        </w:rPr>
      </w:pPr>
      <w:hyperlink w:anchor="_Toc6686092" w:history="1">
        <w:r w:rsidR="007D2D2F" w:rsidRPr="00822623">
          <w:rPr>
            <w:rStyle w:val="ad"/>
            <w:noProof/>
          </w:rPr>
          <w:t>Acknowledgement</w:t>
        </w:r>
        <w:r w:rsidR="007D2D2F">
          <w:rPr>
            <w:noProof/>
            <w:webHidden/>
          </w:rPr>
          <w:tab/>
        </w:r>
        <w:r w:rsidR="007D2D2F">
          <w:rPr>
            <w:noProof/>
            <w:webHidden/>
          </w:rPr>
          <w:fldChar w:fldCharType="begin"/>
        </w:r>
        <w:r w:rsidR="007D2D2F">
          <w:rPr>
            <w:noProof/>
            <w:webHidden/>
          </w:rPr>
          <w:instrText xml:space="preserve"> PAGEREF _Toc6686092 \h </w:instrText>
        </w:r>
        <w:r w:rsidR="007D2D2F">
          <w:rPr>
            <w:noProof/>
            <w:webHidden/>
          </w:rPr>
        </w:r>
        <w:r w:rsidR="007D2D2F">
          <w:rPr>
            <w:noProof/>
            <w:webHidden/>
          </w:rPr>
          <w:fldChar w:fldCharType="separate"/>
        </w:r>
        <w:r w:rsidR="007D2D2F">
          <w:rPr>
            <w:noProof/>
            <w:webHidden/>
          </w:rPr>
          <w:t>15</w:t>
        </w:r>
        <w:r w:rsidR="007D2D2F">
          <w:rPr>
            <w:noProof/>
            <w:webHidden/>
          </w:rPr>
          <w:fldChar w:fldCharType="end"/>
        </w:r>
      </w:hyperlink>
    </w:p>
    <w:p w14:paraId="0C32DC44" w14:textId="77777777" w:rsidR="00026E7E" w:rsidRPr="00026E7E" w:rsidRDefault="00026E7E" w:rsidP="00026E7E">
      <w:pPr>
        <w:rPr>
          <w:rFonts w:ascii="Times New Roman" w:hAnsi="Times New Roman" w:cs="Times New Roman"/>
          <w:b/>
          <w:sz w:val="28"/>
        </w:rPr>
      </w:pPr>
      <w:r>
        <w:rPr>
          <w:rFonts w:ascii="Times New Roman" w:hAnsi="Times New Roman" w:cs="Times New Roman"/>
          <w:b/>
          <w:sz w:val="28"/>
        </w:rPr>
        <w:fldChar w:fldCharType="end"/>
      </w:r>
      <w:commentRangeEnd w:id="4"/>
      <w:r w:rsidR="002064E4">
        <w:rPr>
          <w:rStyle w:val="af4"/>
        </w:rPr>
        <w:commentReference w:id="4"/>
      </w:r>
      <w:r>
        <w:rPr>
          <w:rFonts w:ascii="Times New Roman" w:hAnsi="Times New Roman" w:cs="Times New Roman"/>
          <w:b/>
          <w:sz w:val="28"/>
        </w:rPr>
        <w:br w:type="page"/>
      </w:r>
    </w:p>
    <w:p w14:paraId="1638CA30" w14:textId="77777777" w:rsidR="009750F4" w:rsidRDefault="00E1731F">
      <w:pPr>
        <w:pStyle w:val="1"/>
        <w:spacing w:before="156" w:after="156"/>
        <w:jc w:val="both"/>
        <w:rPr>
          <w:rFonts w:cs="Times New Roman"/>
        </w:rPr>
      </w:pPr>
      <w:bookmarkStart w:id="5" w:name="_Toc2206119"/>
      <w:bookmarkStart w:id="6" w:name="_Toc2152656"/>
      <w:bookmarkStart w:id="7" w:name="_Toc6686066"/>
      <w:r>
        <w:rPr>
          <w:rFonts w:cs="Times New Roman"/>
        </w:rPr>
        <w:lastRenderedPageBreak/>
        <w:t>Introduction</w:t>
      </w:r>
      <w:bookmarkEnd w:id="5"/>
      <w:bookmarkEnd w:id="6"/>
      <w:bookmarkEnd w:id="7"/>
    </w:p>
    <w:p w14:paraId="1BB150BB" w14:textId="77777777"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14:paraId="7C72DFBC" w14:textId="77777777" w:rsidR="009750F4" w:rsidRDefault="005378B9">
      <w:pPr>
        <w:ind w:firstLineChars="200" w:firstLine="480"/>
        <w:jc w:val="both"/>
        <w:rPr>
          <w:rFonts w:ascii="Times New Roman" w:hAnsi="Times New Roman" w:cs="Times New Roman"/>
        </w:rPr>
      </w:pPr>
      <w:r w:rsidRPr="005378B9">
        <w:rPr>
          <w:rFonts w:ascii="Times New Roman" w:hAnsi="Times New Roman" w:cs="Times New Roman" w:hint="eastAsia"/>
        </w:rPr>
        <w:t>Through the book,</w:t>
      </w:r>
      <w:r>
        <w:rPr>
          <w:rFonts w:ascii="Times New Roman" w:hAnsi="Times New Roman" w:cs="Times New Roman" w:hint="eastAsia"/>
          <w:i/>
        </w:rPr>
        <w:t xml:space="preserve"> </w:t>
      </w:r>
      <w:r w:rsidR="00E1731F" w:rsidRPr="003A127D">
        <w:rPr>
          <w:rFonts w:ascii="Times New Roman" w:hAnsi="Times New Roman" w:cs="Times New Roman"/>
          <w:i/>
        </w:rPr>
        <w:t>Digital Human</w:t>
      </w:r>
      <w:r w:rsidR="00E1731F">
        <w:rPr>
          <w:rFonts w:ascii="Times New Roman" w:hAnsi="Times New Roman" w:cs="Times New Roman"/>
        </w:rPr>
        <w:t xml:space="preserve"> can help readers understand financ</w:t>
      </w:r>
      <w:r>
        <w:rPr>
          <w:rFonts w:ascii="Times New Roman" w:hAnsi="Times New Roman" w:cs="Times New Roman" w:hint="eastAsia"/>
        </w:rPr>
        <w:t>ial</w:t>
      </w:r>
      <w:r w:rsidR="00E1731F">
        <w:rPr>
          <w:rFonts w:ascii="Times New Roman" w:hAnsi="Times New Roman" w:cs="Times New Roman"/>
        </w:rPr>
        <w:t xml:space="preserve"> technology. </w:t>
      </w:r>
      <w:r>
        <w:rPr>
          <w:rFonts w:ascii="Times New Roman" w:hAnsi="Times New Roman" w:cs="Times New Roman" w:hint="eastAsia"/>
        </w:rPr>
        <w:t xml:space="preserve">The whole book is divided into two parts. </w:t>
      </w:r>
      <w:r>
        <w:rPr>
          <w:rFonts w:ascii="Times New Roman" w:hAnsi="Times New Roman" w:cs="Times New Roman"/>
        </w:rPr>
        <w:t xml:space="preserve">The first </w:t>
      </w:r>
      <w:r>
        <w:rPr>
          <w:rFonts w:ascii="Times New Roman" w:hAnsi="Times New Roman" w:cs="Times New Roman" w:hint="eastAsia"/>
        </w:rPr>
        <w:t>part</w:t>
      </w:r>
      <w:r>
        <w:rPr>
          <w:rFonts w:ascii="Times New Roman" w:hAnsi="Times New Roman" w:cs="Times New Roman"/>
        </w:rPr>
        <w:t xml:space="preserve"> can </w:t>
      </w:r>
      <w:r>
        <w:rPr>
          <w:rFonts w:ascii="Times New Roman" w:hAnsi="Times New Roman" w:cs="Times New Roman" w:hint="eastAsia"/>
        </w:rPr>
        <w:t>make an</w:t>
      </w:r>
      <w:r w:rsidR="00E1731F">
        <w:rPr>
          <w:rFonts w:ascii="Times New Roman" w:hAnsi="Times New Roman" w:cs="Times New Roman"/>
        </w:rPr>
        <w:t xml:space="preserve"> understand</w:t>
      </w:r>
      <w:r>
        <w:rPr>
          <w:rFonts w:ascii="Times New Roman" w:hAnsi="Times New Roman" w:cs="Times New Roman" w:hint="eastAsia"/>
        </w:rPr>
        <w:t>ing</w:t>
      </w:r>
      <w:r w:rsidR="00E1731F">
        <w:rPr>
          <w:rFonts w:ascii="Times New Roman" w:hAnsi="Times New Roman" w:cs="Times New Roman"/>
        </w:rPr>
        <w:t xml:space="preserve"> </w:t>
      </w:r>
      <w:r>
        <w:rPr>
          <w:rFonts w:ascii="Times New Roman" w:hAnsi="Times New Roman" w:cs="Times New Roman" w:hint="eastAsia"/>
        </w:rPr>
        <w:t xml:space="preserve">of </w:t>
      </w:r>
      <w:r w:rsidR="00E1731F">
        <w:rPr>
          <w:rFonts w:ascii="Times New Roman" w:hAnsi="Times New Roman" w:cs="Times New Roman"/>
        </w:rPr>
        <w:t xml:space="preserve">the relationship between finance and technology. </w:t>
      </w:r>
      <w:r>
        <w:rPr>
          <w:rFonts w:ascii="Times New Roman" w:hAnsi="Times New Roman" w:cs="Times New Roman" w:hint="eastAsia"/>
        </w:rPr>
        <w:t>The other part is mainly based on Ant Financial for in-depth analysis and discussion. The book shows that f</w:t>
      </w:r>
      <w:r w:rsidR="00E1731F">
        <w:rPr>
          <w:rFonts w:ascii="Times New Roman" w:hAnsi="Times New Roman" w:cs="Times New Roman"/>
        </w:rPr>
        <w:t xml:space="preserve">inance and technology are independent but </w:t>
      </w:r>
      <w:r>
        <w:rPr>
          <w:rFonts w:ascii="Times New Roman" w:hAnsi="Times New Roman" w:cs="Times New Roman"/>
        </w:rPr>
        <w:t>inseparable.</w:t>
      </w:r>
      <w:r>
        <w:rPr>
          <w:rFonts w:ascii="Times New Roman" w:hAnsi="Times New Roman" w:cs="Times New Roman" w:hint="eastAsia"/>
        </w:rPr>
        <w:t xml:space="preserve"> And the author expresses his attitude toward the future of financial technology.</w:t>
      </w:r>
    </w:p>
    <w:p w14:paraId="5DFE2C47" w14:textId="77777777" w:rsidR="009750F4" w:rsidRDefault="00E1731F" w:rsidP="003A127D">
      <w:pPr>
        <w:ind w:firstLineChars="200" w:firstLine="480"/>
        <w:jc w:val="both"/>
        <w:rPr>
          <w:rFonts w:ascii="Times New Roman" w:hAnsi="Times New Roman" w:cs="Times New Roman"/>
        </w:rPr>
      </w:pPr>
      <w:commentRangeStart w:id="8"/>
      <w:r>
        <w:rPr>
          <w:rFonts w:ascii="Times New Roman" w:hAnsi="Times New Roman" w:cs="Times New Roman" w:hint="eastAsia"/>
        </w:rPr>
        <w:t>Four parts are included in t</w:t>
      </w:r>
      <w:r>
        <w:rPr>
          <w:rFonts w:ascii="Times New Roman" w:hAnsi="Times New Roman" w:cs="Times New Roman"/>
        </w:rPr>
        <w:t>he whole report.</w:t>
      </w:r>
      <w:commentRangeEnd w:id="8"/>
      <w:r w:rsidR="002064E4">
        <w:rPr>
          <w:rStyle w:val="af4"/>
        </w:rPr>
        <w:commentReference w:id="8"/>
      </w:r>
      <w:r>
        <w:rPr>
          <w:rFonts w:ascii="Times New Roman" w:hAnsi="Times New Roman" w:cs="Times New Roman"/>
        </w:rPr>
        <w:t xml:space="preserve"> The first part is introduced from the project background, the original background, and the translation 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 xml:space="preserve">used at the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are used in translating. In</w:t>
      </w:r>
      <w:commentRangeStart w:id="9"/>
      <w:r>
        <w:rPr>
          <w:rFonts w:ascii="Times New Roman" w:hAnsi="Times New Roman" w:cs="Times New Roman"/>
        </w:rPr>
        <w:t xml:space="preserve"> synaptic</w:t>
      </w:r>
      <w:commentRangeEnd w:id="9"/>
      <w:r w:rsidR="002064E4">
        <w:rPr>
          <w:rStyle w:val="af4"/>
        </w:rPr>
        <w:commentReference w:id="9"/>
      </w:r>
      <w:r>
        <w:rPr>
          <w:rFonts w:ascii="Times New Roman" w:hAnsi="Times New Roman" w:cs="Times New Roman"/>
        </w:rPr>
        <w:t xml:space="preserve"> level, it focuses on free translation or </w:t>
      </w:r>
      <w:r>
        <w:rPr>
          <w:rFonts w:ascii="Times New Roman" w:hAnsi="Times New Roman" w:cs="Times New Roman" w:hint="eastAsia"/>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14:paraId="7AF578BB" w14:textId="77777777" w:rsidR="009750F4" w:rsidRDefault="00E1731F">
      <w:pPr>
        <w:pStyle w:val="1"/>
        <w:spacing w:before="156" w:after="156"/>
        <w:jc w:val="both"/>
        <w:rPr>
          <w:rFonts w:cs="Times New Roman"/>
        </w:rPr>
      </w:pPr>
      <w:bookmarkStart w:id="10" w:name="_Toc2206120"/>
      <w:bookmarkStart w:id="11" w:name="_Toc2152657"/>
      <w:bookmarkStart w:id="12" w:name="_Toc6686067"/>
      <w:r>
        <w:rPr>
          <w:rFonts w:cs="Times New Roman"/>
        </w:rPr>
        <w:t>Project Overview</w:t>
      </w:r>
      <w:bookmarkEnd w:id="10"/>
      <w:bookmarkEnd w:id="11"/>
      <w:bookmarkEnd w:id="12"/>
    </w:p>
    <w:p w14:paraId="36258F14" w14:textId="77777777" w:rsidR="009750F4" w:rsidRDefault="00E1731F">
      <w:pPr>
        <w:pStyle w:val="2"/>
        <w:spacing w:before="156" w:after="156"/>
        <w:jc w:val="both"/>
        <w:rPr>
          <w:rFonts w:cs="Times New Roman"/>
        </w:rPr>
      </w:pPr>
      <w:bookmarkStart w:id="13" w:name="_Toc2152658"/>
      <w:bookmarkStart w:id="14" w:name="_Toc2206121"/>
      <w:bookmarkStart w:id="15" w:name="_Toc6686068"/>
      <w:r>
        <w:rPr>
          <w:rFonts w:cs="Times New Roman"/>
        </w:rPr>
        <w:t>Project Background</w:t>
      </w:r>
      <w:bookmarkEnd w:id="13"/>
      <w:bookmarkEnd w:id="14"/>
      <w:bookmarkEnd w:id="15"/>
    </w:p>
    <w:p w14:paraId="59EEB088" w14:textId="77777777"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The target audience is a Chinese reader interested in popular science books. In addition, the person who wants to know about fintech can also read the book.</w:t>
      </w:r>
    </w:p>
    <w:p w14:paraId="34F72913" w14:textId="77777777"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 17 to Oct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14:paraId="08EF8550" w14:textId="77777777"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14:paraId="67DA0582" w14:textId="77777777" w:rsidR="009750F4" w:rsidRDefault="00E1731F">
      <w:pPr>
        <w:pStyle w:val="2"/>
        <w:spacing w:before="156" w:after="156"/>
        <w:jc w:val="both"/>
        <w:rPr>
          <w:rFonts w:cs="Times New Roman"/>
        </w:rPr>
      </w:pPr>
      <w:bookmarkStart w:id="16" w:name="_Toc2206122"/>
      <w:bookmarkStart w:id="17" w:name="_Toc2152659"/>
      <w:bookmarkStart w:id="18" w:name="_Toc6686069"/>
      <w:r>
        <w:rPr>
          <w:rFonts w:cs="Times New Roman"/>
        </w:rPr>
        <w:t>Text Background</w:t>
      </w:r>
      <w:bookmarkEnd w:id="16"/>
      <w:bookmarkEnd w:id="17"/>
      <w:bookmarkEnd w:id="18"/>
    </w:p>
    <w:p w14:paraId="321235F4"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w:t>
      </w:r>
      <w:r>
        <w:rPr>
          <w:rFonts w:ascii="Times New Roman" w:hAnsi="Times New Roman" w:cs="Times New Roman"/>
        </w:rPr>
        <w:lastRenderedPageBreak/>
        <w:t xml:space="preserve">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Shaping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14:paraId="7FAC906D" w14:textId="77777777" w:rsidR="00402B63" w:rsidRDefault="00E1731F" w:rsidP="00402B63">
      <w:pPr>
        <w:ind w:firstLineChars="200" w:firstLine="480"/>
        <w:jc w:val="both"/>
        <w:rPr>
          <w:rFonts w:ascii="Times New Roman" w:hAnsi="Times New Roman" w:cs="Times New Roman"/>
        </w:rPr>
      </w:pPr>
      <w:r>
        <w:rPr>
          <w:rFonts w:ascii="Times New Roman" w:hAnsi="Times New Roman" w:cs="Times New Roman"/>
        </w:rPr>
        <w:t>The author</w:t>
      </w:r>
      <w:r w:rsidR="008853A2">
        <w:rPr>
          <w:rFonts w:ascii="Times New Roman" w:hAnsi="Times New Roman" w:cs="Times New Roman" w:hint="eastAsia"/>
        </w:rPr>
        <w:t xml:space="preserve"> of this report</w:t>
      </w:r>
      <w:r>
        <w:rPr>
          <w:rFonts w:ascii="Times New Roman" w:hAnsi="Times New Roman" w:cs="Times New Roman"/>
        </w:rPr>
        <w:t xml:space="preserve"> translates page 10 to 33, introduction and first chapter of the book. In </w:t>
      </w:r>
      <w:r w:rsidR="005378B9">
        <w:rPr>
          <w:rFonts w:ascii="Times New Roman" w:hAnsi="Times New Roman" w:cs="Times New Roman" w:hint="eastAsia"/>
        </w:rPr>
        <w:t>i</w:t>
      </w:r>
      <w:r>
        <w:rPr>
          <w:rFonts w:ascii="Times New Roman" w:hAnsi="Times New Roman" w:cs="Times New Roman"/>
        </w:rPr>
        <w:t xml:space="preserve">ntroduction, Chris Skinner begins with his own travel experience. It leads to the importance of finance and technology in promoting the development of the times. This first chapter describes the five ages which human have experienced, are experiencing and will experience. </w:t>
      </w:r>
      <w:r w:rsidR="005378B9">
        <w:rPr>
          <w:rFonts w:ascii="Times New Roman" w:hAnsi="Times New Roman" w:cs="Times New Roman" w:hint="eastAsia"/>
        </w:rPr>
        <w:t xml:space="preserve">Each age is around a new currency, </w:t>
      </w:r>
      <w:r>
        <w:rPr>
          <w:rFonts w:ascii="Times New Roman" w:hAnsi="Times New Roman" w:cs="Times New Roman"/>
        </w:rPr>
        <w:t>barter, coin, paper</w:t>
      </w:r>
      <w:r w:rsidR="005378B9">
        <w:rPr>
          <w:rFonts w:ascii="Times New Roman" w:hAnsi="Times New Roman" w:cs="Times New Roman" w:hint="eastAsia"/>
        </w:rPr>
        <w:t xml:space="preserve"> money</w:t>
      </w:r>
      <w:r>
        <w:rPr>
          <w:rFonts w:ascii="Times New Roman" w:hAnsi="Times New Roman" w:cs="Times New Roman"/>
        </w:rPr>
        <w:t>, chip and an unknown type in the future.</w:t>
      </w:r>
      <w:r w:rsidR="00402B63" w:rsidRPr="00402B63">
        <w:rPr>
          <w:rFonts w:ascii="Times New Roman" w:hAnsi="Times New Roman" w:cs="Times New Roman"/>
        </w:rPr>
        <w:t xml:space="preserve"> </w:t>
      </w:r>
      <w:r w:rsidR="005378B9">
        <w:rPr>
          <w:rFonts w:ascii="Times New Roman" w:hAnsi="Times New Roman" w:cs="Times New Roman" w:hint="eastAsia"/>
        </w:rPr>
        <w:t xml:space="preserve">With the development of technology in each age, the trade is becoming more </w:t>
      </w:r>
      <w:r w:rsidR="005378B9">
        <w:rPr>
          <w:rFonts w:ascii="Times New Roman" w:hAnsi="Times New Roman" w:cs="Times New Roman"/>
        </w:rPr>
        <w:t>frequ</w:t>
      </w:r>
      <w:r w:rsidR="005378B9">
        <w:rPr>
          <w:rFonts w:ascii="Times New Roman" w:hAnsi="Times New Roman" w:cs="Times New Roman" w:hint="eastAsia"/>
        </w:rPr>
        <w:t>ent in person to person or country to country. However, all current currency forms can</w:t>
      </w:r>
      <w:r w:rsidR="005378B9">
        <w:rPr>
          <w:rFonts w:ascii="Times New Roman" w:hAnsi="Times New Roman" w:cs="Times New Roman"/>
        </w:rPr>
        <w:t>’</w:t>
      </w:r>
      <w:r w:rsidR="005378B9">
        <w:rPr>
          <w:rFonts w:ascii="Times New Roman" w:hAnsi="Times New Roman" w:cs="Times New Roman" w:hint="eastAsia"/>
        </w:rPr>
        <w:t>t afford such block trade. It needs a currency to solve this problem. Then a new currency is born and it would not replace any previous currency</w:t>
      </w:r>
      <w:r w:rsidR="006E0A82">
        <w:rPr>
          <w:rFonts w:ascii="Times New Roman" w:hAnsi="Times New Roman" w:cs="Times New Roman" w:hint="eastAsia"/>
        </w:rPr>
        <w:t>. The new one gives convenient to the trade and finance in the age would be advanced. It tells that technology can promote finance, and finance can also hinder technology.</w:t>
      </w:r>
    </w:p>
    <w:p w14:paraId="1A2DAE0B" w14:textId="77777777" w:rsidR="009750F4" w:rsidRDefault="00E1731F">
      <w:pPr>
        <w:pStyle w:val="2"/>
        <w:spacing w:before="156" w:after="156"/>
        <w:jc w:val="both"/>
        <w:rPr>
          <w:rFonts w:cs="Times New Roman"/>
        </w:rPr>
      </w:pPr>
      <w:bookmarkStart w:id="19" w:name="_Toc2152660"/>
      <w:bookmarkStart w:id="20" w:name="_Toc2206123"/>
      <w:bookmarkStart w:id="21" w:name="_Toc6686070"/>
      <w:r>
        <w:rPr>
          <w:rFonts w:cs="Times New Roman"/>
        </w:rPr>
        <w:t>Translation Procedure</w:t>
      </w:r>
      <w:bookmarkEnd w:id="19"/>
      <w:bookmarkEnd w:id="20"/>
      <w:bookmarkEnd w:id="21"/>
    </w:p>
    <w:p w14:paraId="657AACFE" w14:textId="77777777" w:rsidR="009750F4" w:rsidRDefault="00E1731F">
      <w:pPr>
        <w:pStyle w:val="3"/>
        <w:jc w:val="both"/>
        <w:rPr>
          <w:rFonts w:cs="Times New Roman"/>
        </w:rPr>
      </w:pPr>
      <w:bookmarkStart w:id="22" w:name="_Toc2206124"/>
      <w:bookmarkStart w:id="23" w:name="_Toc2152661"/>
      <w:bookmarkStart w:id="24" w:name="_Toc6686071"/>
      <w:r>
        <w:rPr>
          <w:rFonts w:cs="Times New Roman"/>
        </w:rPr>
        <w:t xml:space="preserve">Pre-translation </w:t>
      </w:r>
      <w:commentRangeStart w:id="25"/>
      <w:r>
        <w:rPr>
          <w:rFonts w:cs="Times New Roman"/>
        </w:rPr>
        <w:t>Preparation</w:t>
      </w:r>
      <w:bookmarkEnd w:id="22"/>
      <w:bookmarkEnd w:id="23"/>
      <w:bookmarkEnd w:id="24"/>
      <w:commentRangeEnd w:id="25"/>
      <w:r w:rsidR="002064E4">
        <w:rPr>
          <w:rStyle w:val="af4"/>
          <w:rFonts w:ascii="宋体" w:hAnsi="宋体"/>
        </w:rPr>
        <w:commentReference w:id="25"/>
      </w:r>
    </w:p>
    <w:p w14:paraId="2E4B73AD" w14:textId="77777777" w:rsidR="008E03AC" w:rsidRDefault="00A90422" w:rsidP="00330A81">
      <w:pPr>
        <w:ind w:firstLineChars="300" w:firstLine="720"/>
        <w:jc w:val="both"/>
        <w:rPr>
          <w:rFonts w:ascii="Times New Roman" w:hAnsi="Times New Roman" w:cs="Times New Roman"/>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r w:rsidR="00367B4A">
        <w:rPr>
          <w:rFonts w:ascii="Times New Roman" w:hAnsi="Times New Roman" w:cs="Times New Roman" w:hint="eastAsia"/>
        </w:rPr>
        <w:t xml:space="preserve">To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14:paraId="1FA180CD" w14:textId="77777777" w:rsidR="009750F4" w:rsidRDefault="00E1731F">
      <w:pPr>
        <w:pStyle w:val="3"/>
        <w:jc w:val="both"/>
        <w:rPr>
          <w:rFonts w:cs="Times New Roman"/>
        </w:rPr>
      </w:pPr>
      <w:bookmarkStart w:id="26" w:name="_Toc2206125"/>
      <w:bookmarkStart w:id="27" w:name="_Toc2152662"/>
      <w:bookmarkStart w:id="28" w:name="_Toc6686072"/>
      <w:r>
        <w:rPr>
          <w:rFonts w:cs="Times New Roman"/>
        </w:rPr>
        <w:t>During the translation</w:t>
      </w:r>
      <w:bookmarkEnd w:id="26"/>
      <w:bookmarkEnd w:id="27"/>
      <w:bookmarkEnd w:id="28"/>
    </w:p>
    <w:p w14:paraId="11D700DB" w14:textId="77777777" w:rsidR="009750F4" w:rsidRPr="00B96CCE" w:rsidRDefault="00B96CCE" w:rsidP="00B96CCE">
      <w:pPr>
        <w:ind w:firstLineChars="300" w:firstLine="720"/>
        <w:jc w:val="both"/>
        <w:rPr>
          <w:rFonts w:ascii="Times New Roman" w:hAnsi="Times New Roman" w:cs="Times New Roman"/>
          <w:highlight w:val="yellow"/>
        </w:rPr>
      </w:pPr>
      <w:r>
        <w:rPr>
          <w:rFonts w:ascii="Times New Roman" w:hAnsi="Times New Roman" w:cs="Times New Roman"/>
        </w:rPr>
        <w:t xml:space="preserve">On </w:t>
      </w:r>
      <w:r>
        <w:rPr>
          <w:rFonts w:ascii="Times New Roman" w:hAnsi="Times New Roman" w:cs="Times New Roman" w:hint="eastAsia"/>
        </w:rPr>
        <w:t>September</w:t>
      </w:r>
      <w:r w:rsidRPr="00B96CCE">
        <w:rPr>
          <w:rFonts w:ascii="Times New Roman" w:hAnsi="Times New Roman" w:cs="Times New Roman"/>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Pr="00B96CCE">
        <w:rPr>
          <w:rFonts w:ascii="Times New Roman" w:hAnsi="Times New Roman" w:cs="Times New Roman"/>
        </w:rPr>
        <w:t xml:space="preserve">, along with the other </w:t>
      </w:r>
      <w:r w:rsidR="00D61779">
        <w:rPr>
          <w:rFonts w:ascii="Times New Roman" w:hAnsi="Times New Roman" w:cs="Times New Roman" w:hint="eastAsia"/>
        </w:rPr>
        <w:t>4</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w:t>
      </w:r>
      <w:r w:rsidR="00732278">
        <w:rPr>
          <w:rFonts w:ascii="Times New Roman" w:hAnsi="Times New Roman" w:cs="Times New Roman" w:hint="eastAsia"/>
        </w:rPr>
        <w:t>Then, the translator st</w:t>
      </w:r>
      <w:r w:rsidR="00540C28">
        <w:rPr>
          <w:rFonts w:ascii="Times New Roman" w:hAnsi="Times New Roman" w:cs="Times New Roman" w:hint="eastAsia"/>
        </w:rPr>
        <w:t xml:space="preserve">arted to translate. </w:t>
      </w:r>
      <w:r w:rsidR="00E1731F">
        <w:rPr>
          <w:rFonts w:ascii="Times New Roman" w:hAnsi="Times New Roman" w:cs="Times New Roman"/>
        </w:rPr>
        <w:t xml:space="preserve">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THE ENGLISH-CHINESE DICTIONARY. In addition, The Dictionary.com, </w:t>
      </w:r>
      <w:r w:rsidR="00E1731F">
        <w:rPr>
          <w:rFonts w:ascii="Times New Roman" w:hAnsi="Times New Roman" w:cs="Times New Roman"/>
        </w:rPr>
        <w:lastRenderedPageBreak/>
        <w:t xml:space="preserve">google and </w:t>
      </w:r>
      <w:proofErr w:type="spellStart"/>
      <w:r w:rsidR="00E1731F">
        <w:rPr>
          <w:rFonts w:ascii="Times New Roman" w:hAnsi="Times New Roman" w:cs="Times New Roman"/>
        </w:rPr>
        <w:t>bing</w:t>
      </w:r>
      <w:proofErr w:type="spellEnd"/>
      <w:r w:rsidR="00E1731F">
        <w:rPr>
          <w:rFonts w:ascii="Times New Roman" w:hAnsi="Times New Roman" w:cs="Times New Roman"/>
        </w:rPr>
        <w:t xml:space="preserve"> online translation, which provide the most basic and latest information from the internet, are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14:paraId="004896DF" w14:textId="77777777" w:rsidR="009750F4" w:rsidRDefault="00E1731F">
      <w:pPr>
        <w:pStyle w:val="3"/>
        <w:jc w:val="both"/>
        <w:rPr>
          <w:rFonts w:cs="Times New Roman"/>
        </w:rPr>
      </w:pPr>
      <w:bookmarkStart w:id="29" w:name="_Toc2206126"/>
      <w:bookmarkStart w:id="30" w:name="_Toc2152663"/>
      <w:bookmarkStart w:id="31" w:name="_Toc6686073"/>
      <w:r>
        <w:rPr>
          <w:rFonts w:cs="Times New Roman"/>
        </w:rPr>
        <w:t>Post-translation</w:t>
      </w:r>
      <w:bookmarkEnd w:id="29"/>
      <w:bookmarkEnd w:id="30"/>
      <w:bookmarkEnd w:id="31"/>
    </w:p>
    <w:p w14:paraId="7BD09D29" w14:textId="77777777" w:rsidR="009750F4" w:rsidRDefault="00820EB7" w:rsidP="00734B2D">
      <w:pPr>
        <w:ind w:firstLineChars="300" w:firstLine="720"/>
        <w:jc w:val="both"/>
        <w:rPr>
          <w:rFonts w:ascii="Times New Roman" w:hAnsi="Times New Roman" w:cs="Times New Roman"/>
        </w:rPr>
      </w:pPr>
      <w:r w:rsidRPr="00F2627E">
        <w:rPr>
          <w:rFonts w:ascii="Times New Roman" w:hAnsi="Times New Roman" w:cs="Times New Roman" w:hint="eastAsia"/>
        </w:rPr>
        <w:t>The following stage was proofreading</w:t>
      </w:r>
      <w:r w:rsidR="00C04380" w:rsidRPr="00F2627E">
        <w:rPr>
          <w:rFonts w:ascii="Times New Roman" w:hAnsi="Times New Roman" w:cs="Times New Roman" w:hint="eastAsia"/>
        </w:rPr>
        <w:t xml:space="preserve"> an</w:t>
      </w:r>
      <w:r w:rsidR="00C04380">
        <w:rPr>
          <w:rFonts w:ascii="Times New Roman" w:hAnsi="Times New Roman" w:cs="Times New Roman" w:hint="eastAsia"/>
        </w:rPr>
        <w:t>other translation</w:t>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reasonable advice with annotation, </w:t>
      </w:r>
      <w:del w:id="32" w:author="李 亚星" w:date="2019-04-21T08:18:00Z">
        <w:r w:rsidR="00D862FA" w:rsidDel="002064E4">
          <w:rPr>
            <w:rFonts w:ascii="Times New Roman" w:hAnsi="Times New Roman" w:cs="Times New Roman" w:hint="eastAsia"/>
          </w:rPr>
          <w:delText xml:space="preserve">one function of Word, </w:delText>
        </w:r>
      </w:del>
      <w:r w:rsidR="00D862FA">
        <w:rPr>
          <w:rFonts w:ascii="Times New Roman" w:hAnsi="Times New Roman" w:cs="Times New Roman" w:hint="eastAsia"/>
        </w:rPr>
        <w:t xml:space="preserve">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14:paraId="0D2A17EC" w14:textId="77777777" w:rsidR="009750F4" w:rsidRDefault="00E1731F">
      <w:pPr>
        <w:pStyle w:val="1"/>
        <w:spacing w:before="156" w:after="156"/>
        <w:rPr>
          <w:rFonts w:cs="Times New Roman"/>
        </w:rPr>
      </w:pPr>
      <w:bookmarkStart w:id="33" w:name="_Toc2206127"/>
      <w:bookmarkStart w:id="34" w:name="_Toc2152664"/>
      <w:bookmarkStart w:id="35" w:name="_Toc6686074"/>
      <w:r>
        <w:rPr>
          <w:rFonts w:cs="Times New Roman"/>
        </w:rPr>
        <w:t>Analysis of the Translation</w:t>
      </w:r>
      <w:bookmarkEnd w:id="33"/>
      <w:bookmarkEnd w:id="34"/>
      <w:bookmarkEnd w:id="35"/>
    </w:p>
    <w:p w14:paraId="22E47B7F" w14:textId="77777777" w:rsidR="009750F4" w:rsidRDefault="00E1731F">
      <w:pPr>
        <w:pStyle w:val="2"/>
        <w:spacing w:before="156" w:after="156"/>
        <w:rPr>
          <w:rFonts w:cs="Times New Roman"/>
        </w:rPr>
      </w:pPr>
      <w:bookmarkStart w:id="36" w:name="_Toc2152665"/>
      <w:bookmarkStart w:id="37" w:name="_Toc2206128"/>
      <w:bookmarkStart w:id="38" w:name="_Toc6686075"/>
      <w:r>
        <w:rPr>
          <w:rFonts w:cs="Times New Roman"/>
        </w:rPr>
        <w:t>The Content of the Text</w:t>
      </w:r>
      <w:bookmarkEnd w:id="36"/>
      <w:bookmarkEnd w:id="37"/>
      <w:bookmarkEnd w:id="38"/>
    </w:p>
    <w:p w14:paraId="32628AE8" w14:textId="77777777"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14:paraId="0977C2F9"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ascii="Times New Roman" w:hAnsi="Times New Roman" w:cs="Times New Roman" w:hint="eastAsia"/>
        </w:rPr>
        <w:t xml:space="preserve"> </w:t>
      </w:r>
    </w:p>
    <w:p w14:paraId="527F720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14:paraId="7E46000E" w14:textId="77777777"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14:paraId="5E7D1BE9"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In the third, the industrial revolution advances the appearing of new forms of money. The original currency, such as coins and stones, is extremely inconvenient and hinders the development of trade. Banknotes and cheques realize the easier value exchange. Thence, the new currency promotes the development of the industrial revolution.</w:t>
      </w:r>
    </w:p>
    <w:p w14:paraId="00A4992F" w14:textId="77777777"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14:paraId="459543E4"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xml:space="preserve">, the author imagines the future monetary form. Finance and technology are inextricably linked. The development of science and technology promotes the advancement of finance, and financial concessions counteract the </w:t>
      </w:r>
      <w:r>
        <w:rPr>
          <w:rFonts w:ascii="Times New Roman" w:hAnsi="Times New Roman" w:cs="Times New Roman"/>
        </w:rPr>
        <w:lastRenderedPageBreak/>
        <w:t>progress of science and technology. They are independent and interact with each other.</w:t>
      </w:r>
    </w:p>
    <w:p w14:paraId="0A5A54EE" w14:textId="77777777" w:rsidR="009750F4" w:rsidRDefault="00E1731F">
      <w:pPr>
        <w:pStyle w:val="2"/>
        <w:spacing w:before="156" w:after="156"/>
      </w:pPr>
      <w:bookmarkStart w:id="39" w:name="_Toc2206129"/>
      <w:bookmarkStart w:id="40" w:name="_Toc2152666"/>
      <w:bookmarkStart w:id="41" w:name="_Toc6686076"/>
      <w:r>
        <w:rPr>
          <w:rFonts w:hint="eastAsia"/>
        </w:rPr>
        <w:t>The Characteristics of the Language</w:t>
      </w:r>
      <w:bookmarkEnd w:id="39"/>
      <w:bookmarkEnd w:id="40"/>
      <w:bookmarkEnd w:id="41"/>
    </w:p>
    <w:p w14:paraId="4678D7E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Due to the purpose of popular science book, its scientific nature is the first. It is </w:t>
      </w:r>
      <w:r w:rsidR="00CE0C80">
        <w:rPr>
          <w:rFonts w:ascii="Times New Roman" w:hAnsi="Times New Roman" w:cs="Times New Roman"/>
        </w:rPr>
        <w:t>“</w:t>
      </w:r>
      <w:r>
        <w:rPr>
          <w:rFonts w:ascii="Times New Roman" w:hAnsi="Times New Roman" w:cs="Times New Roman"/>
        </w:rPr>
        <w:t>only to promote and popularize scientific and technological knowledge to the public in a popular and understandable language</w:t>
      </w:r>
      <w:r w:rsidR="00CE0C80">
        <w:rPr>
          <w:rFonts w:ascii="Times New Roman" w:hAnsi="Times New Roman" w:cs="Times New Roman"/>
        </w:rPr>
        <w:t>”</w:t>
      </w:r>
      <w:r>
        <w:rPr>
          <w:rFonts w:ascii="Times New Roman" w:hAnsi="Times New Roman" w:cs="Times New Roman"/>
        </w:rPr>
        <w:t xml:space="preserve"> (</w:t>
      </w:r>
      <w:r w:rsidR="00816C5C">
        <w:rPr>
          <w:rFonts w:ascii="Times New Roman" w:hAnsi="Times New Roman" w:cs="Times New Roman" w:hint="eastAsia"/>
        </w:rPr>
        <w:t xml:space="preserve">Guo </w:t>
      </w:r>
      <w:proofErr w:type="spellStart"/>
      <w:r w:rsidR="00816C5C">
        <w:rPr>
          <w:rFonts w:ascii="Times New Roman" w:hAnsi="Times New Roman" w:cs="Times New Roman" w:hint="eastAsia"/>
        </w:rPr>
        <w:t>Jianzhong</w:t>
      </w:r>
      <w:proofErr w:type="spellEnd"/>
      <w:r w:rsidR="004F5A09">
        <w:rPr>
          <w:rFonts w:ascii="Times New Roman" w:hAnsi="Times New Roman" w:cs="Times New Roman"/>
        </w:rPr>
        <w:t>,</w:t>
      </w:r>
      <w:r w:rsidR="00816C5C">
        <w:rPr>
          <w:rFonts w:ascii="Times New Roman" w:hAnsi="Times New Roman" w:cs="Times New Roman" w:hint="eastAsia"/>
        </w:rPr>
        <w:t xml:space="preserve"> </w:t>
      </w:r>
      <w:r w:rsidR="004F5A09">
        <w:rPr>
          <w:rFonts w:ascii="Times New Roman" w:hAnsi="Times New Roman" w:cs="Times New Roman"/>
        </w:rPr>
        <w:t>2007:</w:t>
      </w:r>
      <w:r>
        <w:rPr>
          <w:rFonts w:ascii="Times New Roman" w:hAnsi="Times New Roman" w:cs="Times New Roman"/>
        </w:rPr>
        <w:t xml:space="preserve">85). </w:t>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p>
    <w:p w14:paraId="24FF5731"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14:paraId="72C0B4F6" w14:textId="77777777" w:rsidR="009750F4" w:rsidRDefault="00E1731F">
      <w:pPr>
        <w:pStyle w:val="2"/>
        <w:spacing w:before="156" w:after="156"/>
      </w:pPr>
      <w:bookmarkStart w:id="42" w:name="_Toc2152667"/>
      <w:bookmarkStart w:id="43" w:name="_Toc2206130"/>
      <w:bookmarkStart w:id="44" w:name="_Toc6686077"/>
      <w:r>
        <w:rPr>
          <w:rFonts w:hint="eastAsia"/>
        </w:rPr>
        <w:t>The Principle of Translation</w:t>
      </w:r>
      <w:bookmarkEnd w:id="42"/>
      <w:bookmarkEnd w:id="43"/>
      <w:bookmarkEnd w:id="44"/>
    </w:p>
    <w:p w14:paraId="65EB2A1D" w14:textId="77777777"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Functional equivalence, a translation theory, was put forward by Eugene Nida. The theory evolved from the translation work of Bible guided by Nida in 1950s. “Combined with linguistic and communicative theories, Nida considered translation as a cross-language and intercultural communication activity” (Tan </w:t>
      </w:r>
      <w:proofErr w:type="spellStart"/>
      <w:r w:rsidRPr="00816C5C">
        <w:rPr>
          <w:rFonts w:ascii="Times New Roman" w:hAnsi="Times New Roman" w:cs="Times New Roman"/>
        </w:rPr>
        <w:t>Zaixi</w:t>
      </w:r>
      <w:proofErr w:type="spellEnd"/>
      <w:r w:rsidRPr="00816C5C">
        <w:rPr>
          <w:rFonts w:ascii="Times New Roman" w:hAnsi="Times New Roman" w:cs="Times New Roman"/>
        </w:rPr>
        <w:t xml:space="preserve">, </w:t>
      </w:r>
      <w:proofErr w:type="gramStart"/>
      <w:r w:rsidRPr="00816C5C">
        <w:rPr>
          <w:rFonts w:ascii="Times New Roman" w:hAnsi="Times New Roman" w:cs="Times New Roman"/>
        </w:rPr>
        <w:t>1999:</w:t>
      </w:r>
      <w:r>
        <w:rPr>
          <w:rFonts w:ascii="Times New Roman" w:hAnsi="Times New Roman" w:cs="Times New Roman" w:hint="eastAsia"/>
        </w:rPr>
        <w:t>x</w:t>
      </w:r>
      <w:r w:rsidRPr="00816C5C">
        <w:rPr>
          <w:rFonts w:ascii="Times New Roman" w:hAnsi="Times New Roman" w:cs="Times New Roman"/>
        </w:rPr>
        <w:t>vii</w:t>
      </w:r>
      <w:proofErr w:type="gramEnd"/>
      <w:r w:rsidRPr="00816C5C">
        <w:rPr>
          <w:rFonts w:ascii="Times New Roman" w:hAnsi="Times New Roman" w:cs="Times New Roman"/>
        </w:rPr>
        <w:t>).</w:t>
      </w:r>
    </w:p>
    <w:p w14:paraId="09BB9858" w14:textId="77777777"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He believed that the target of translation is the reader or recipient of the translated language. The translation need to “meet the reader’s expression norms (Tan, 2002:79)”.</w:t>
      </w:r>
    </w:p>
    <w:p w14:paraId="7CD01A78" w14:textId="77777777"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In 1964</w:t>
      </w:r>
      <w:r w:rsidRPr="00816C5C">
        <w:rPr>
          <w:rFonts w:ascii="Times New Roman" w:hAnsi="Times New Roman" w:cs="Times New Roman"/>
        </w:rPr>
        <w:t>，</w:t>
      </w:r>
      <w:r w:rsidRPr="00816C5C">
        <w:rPr>
          <w:rFonts w:ascii="Times New Roman" w:hAnsi="Times New Roman" w:cs="Times New Roman"/>
        </w:rPr>
        <w:t xml:space="preserve">Nida first proposed the concept of “formal equivalence” and “dynamic equivalence” in Toward a </w:t>
      </w:r>
      <w:r>
        <w:rPr>
          <w:rFonts w:ascii="Times New Roman" w:hAnsi="Times New Roman" w:cs="Times New Roman"/>
        </w:rPr>
        <w:t>Science of Translating. In 1969</w:t>
      </w:r>
      <w:r w:rsidRPr="00816C5C">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it was mentioned in The Theory and Practice of Translation with Charles R. Tabor. Formal equivalence requires match the different elements of the source text as closely as possible. The formal features of the source text are copied to the target language invariably (Nida and Tabor, 2004:202). Dynamic equivalence focuses on the reactions of source and target readers. The psychological response of the target reader and the original reader is similar (Nida and Tabor, 2004:203).In 1986, Nida put proposed the concept of functional equivalence in From One Language to Another. Functional equivalence follows the principle of equivalent effect, that is, the relationship between the original receptor and message should aim at being the same as that between the original receptor and</w:t>
      </w:r>
      <w:r>
        <w:rPr>
          <w:rFonts w:ascii="Times New Roman" w:hAnsi="Times New Roman" w:cs="Times New Roman"/>
        </w:rPr>
        <w:t xml:space="preserve"> source language message (Nida,</w:t>
      </w:r>
      <w:r>
        <w:rPr>
          <w:rFonts w:ascii="Times New Roman" w:hAnsi="Times New Roman" w:cs="Times New Roman" w:hint="eastAsia"/>
        </w:rPr>
        <w:t xml:space="preserve"> </w:t>
      </w:r>
      <w:r w:rsidRPr="00816C5C">
        <w:rPr>
          <w:rFonts w:ascii="Times New Roman" w:hAnsi="Times New Roman" w:cs="Times New Roman"/>
        </w:rPr>
        <w:t>2001:86). At the same time, he explained, “functional equivalence and dynamic equivalence are basically the same. They all emphasize that the information obtained by the target reader and the original reader should be same (Nida, 2001:87)”.</w:t>
      </w:r>
    </w:p>
    <w:p w14:paraId="569457C4" w14:textId="77777777" w:rsidR="00816C5C" w:rsidRPr="00816C5C"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The functional school points out </w:t>
      </w:r>
      <w:r w:rsidR="00015F11">
        <w:rPr>
          <w:rFonts w:ascii="Times New Roman" w:hAnsi="Times New Roman" w:cs="Times New Roman"/>
        </w:rPr>
        <w:t>“</w:t>
      </w:r>
      <w:r w:rsidRPr="00816C5C">
        <w:rPr>
          <w:rFonts w:ascii="Times New Roman" w:hAnsi="Times New Roman" w:cs="Times New Roman"/>
        </w:rPr>
        <w:t>all the passage or text are for achieving a communicative purpose and embodying a language function</w:t>
      </w:r>
      <w:r w:rsidR="00015F11">
        <w:rPr>
          <w:rFonts w:ascii="Times New Roman" w:hAnsi="Times New Roman" w:cs="Times New Roman" w:hint="eastAsia"/>
        </w:rPr>
        <w:t xml:space="preserve"> (Yan </w:t>
      </w:r>
      <w:proofErr w:type="spellStart"/>
      <w:r w:rsidR="00015F11">
        <w:rPr>
          <w:rFonts w:ascii="Times New Roman" w:hAnsi="Times New Roman" w:cs="Times New Roman" w:hint="eastAsia"/>
        </w:rPr>
        <w:t>Wenpei</w:t>
      </w:r>
      <w:proofErr w:type="spellEnd"/>
      <w:r w:rsidR="00015F11">
        <w:rPr>
          <w:rFonts w:ascii="Times New Roman" w:hAnsi="Times New Roman" w:cs="Times New Roman" w:hint="eastAsia"/>
        </w:rPr>
        <w:t>, 2011)</w:t>
      </w:r>
      <w:r w:rsidR="00015F11">
        <w:rPr>
          <w:rFonts w:ascii="Times New Roman" w:hAnsi="Times New Roman" w:cs="Times New Roman"/>
        </w:rPr>
        <w:t>”</w:t>
      </w:r>
      <w:r w:rsidRPr="00816C5C">
        <w:rPr>
          <w:rFonts w:ascii="Times New Roman" w:hAnsi="Times New Roman" w:cs="Times New Roman"/>
        </w:rPr>
        <w:t xml:space="preserve">. </w:t>
      </w:r>
      <w:r w:rsidRPr="00816C5C">
        <w:rPr>
          <w:rFonts w:ascii="Times New Roman" w:hAnsi="Times New Roman" w:cs="Times New Roman"/>
        </w:rPr>
        <w:lastRenderedPageBreak/>
        <w:t xml:space="preserve">The popular science text is </w:t>
      </w:r>
      <w:r w:rsidR="009C594F">
        <w:rPr>
          <w:rFonts w:ascii="Times New Roman" w:hAnsi="Times New Roman" w:cs="Times New Roman"/>
        </w:rPr>
        <w:t>“scientist-to</w:t>
      </w:r>
      <w:r w:rsidR="009C594F">
        <w:rPr>
          <w:rFonts w:ascii="Times New Roman" w:hAnsi="Times New Roman" w:cs="Times New Roman" w:hint="eastAsia"/>
        </w:rPr>
        <w:t xml:space="preserve">-layperson </w:t>
      </w:r>
      <w:r w:rsidRPr="00816C5C">
        <w:rPr>
          <w:rFonts w:ascii="Times New Roman" w:hAnsi="Times New Roman" w:cs="Times New Roman"/>
        </w:rPr>
        <w:t>writing</w:t>
      </w:r>
      <w:r w:rsidR="009C594F">
        <w:rPr>
          <w:rFonts w:ascii="Times New Roman" w:hAnsi="Times New Roman" w:cs="Times New Roman" w:hint="eastAsia"/>
        </w:rPr>
        <w:t xml:space="preserve"> (Wang </w:t>
      </w:r>
      <w:proofErr w:type="spellStart"/>
      <w:r w:rsidR="009C594F">
        <w:rPr>
          <w:rFonts w:ascii="Times New Roman" w:hAnsi="Times New Roman" w:cs="Times New Roman" w:hint="eastAsia"/>
        </w:rPr>
        <w:t>Zhenping</w:t>
      </w:r>
      <w:proofErr w:type="spellEnd"/>
      <w:r w:rsidR="009C594F">
        <w:rPr>
          <w:rFonts w:ascii="Times New Roman" w:hAnsi="Times New Roman" w:cs="Times New Roman" w:hint="eastAsia"/>
        </w:rPr>
        <w:t>, 2006)</w:t>
      </w:r>
      <w:r w:rsidR="009C594F">
        <w:rPr>
          <w:rFonts w:ascii="Times New Roman" w:hAnsi="Times New Roman" w:cs="Times New Roman"/>
        </w:rPr>
        <w:t>”</w:t>
      </w:r>
      <w:r w:rsidRPr="00816C5C">
        <w:rPr>
          <w:rFonts w:ascii="Times New Roman" w:hAnsi="Times New Roman" w:cs="Times New Roman"/>
        </w:rPr>
        <w:t>. As a reader, it is impossible to know all aspect of scientific and technological knowledge. That translation taking into account the target reader and the original expression would be accepted by the majority of readers and maximize the dissemination of science and technology. It can truly achieve the purpose of popularizing scientific knowledge.</w:t>
      </w:r>
    </w:p>
    <w:p w14:paraId="13F7E2E2" w14:textId="77777777" w:rsidR="00930FF2" w:rsidRDefault="00816C5C" w:rsidP="00816C5C">
      <w:pPr>
        <w:ind w:firstLineChars="200" w:firstLine="480"/>
        <w:jc w:val="both"/>
        <w:rPr>
          <w:rFonts w:ascii="Times New Roman" w:hAnsi="Times New Roman" w:cs="Times New Roman"/>
        </w:rPr>
      </w:pPr>
      <w:r w:rsidRPr="00816C5C">
        <w:rPr>
          <w:rFonts w:ascii="Times New Roman" w:hAnsi="Times New Roman" w:cs="Times New Roman"/>
        </w:rPr>
        <w:t xml:space="preserve">As a popular science book, Digital Human meets the four characteristics of popular science texts. The scientific and literary characteristics require that the translation should convey the original information correctly with some writing techniques. This coincides with </w:t>
      </w:r>
      <w:r w:rsidR="000D07F2">
        <w:rPr>
          <w:rFonts w:ascii="Times New Roman" w:hAnsi="Times New Roman" w:cs="Times New Roman"/>
        </w:rPr>
        <w:t>“</w:t>
      </w:r>
      <w:r w:rsidRPr="00816C5C">
        <w:rPr>
          <w:rFonts w:ascii="Times New Roman" w:hAnsi="Times New Roman" w:cs="Times New Roman"/>
        </w:rPr>
        <w:t xml:space="preserve">the standard of reproducing the original information of function equivalence (Chen </w:t>
      </w:r>
      <w:proofErr w:type="spellStart"/>
      <w:r w:rsidRPr="00816C5C">
        <w:rPr>
          <w:rFonts w:ascii="Times New Roman" w:hAnsi="Times New Roman" w:cs="Times New Roman"/>
        </w:rPr>
        <w:t>Chen</w:t>
      </w:r>
      <w:proofErr w:type="spellEnd"/>
      <w:r w:rsidRPr="00816C5C">
        <w:rPr>
          <w:rFonts w:ascii="Times New Roman" w:hAnsi="Times New Roman" w:cs="Times New Roman"/>
        </w:rPr>
        <w:t>, 2018)</w:t>
      </w:r>
      <w:r w:rsidR="000D07F2">
        <w:rPr>
          <w:rFonts w:ascii="Times New Roman" w:hAnsi="Times New Roman" w:cs="Times New Roman"/>
        </w:rPr>
        <w:t>”</w:t>
      </w:r>
      <w:r w:rsidRPr="00816C5C">
        <w:rPr>
          <w:rFonts w:ascii="Times New Roman" w:hAnsi="Times New Roman" w:cs="Times New Roman"/>
        </w:rPr>
        <w:t xml:space="preserve">. </w:t>
      </w:r>
      <w:r w:rsidR="000D07F2">
        <w:rPr>
          <w:rFonts w:ascii="Times New Roman" w:hAnsi="Times New Roman" w:cs="Times New Roman"/>
        </w:rPr>
        <w:t>“</w:t>
      </w:r>
      <w:r w:rsidRPr="00816C5C">
        <w:rPr>
          <w:rFonts w:ascii="Times New Roman" w:hAnsi="Times New Roman" w:cs="Times New Roman"/>
        </w:rPr>
        <w:t>The characteristics of popularity and interest require that the translators pay attention to the feelings of target readers and the language of translat</w:t>
      </w:r>
      <w:r w:rsidR="000D07F2">
        <w:rPr>
          <w:rFonts w:ascii="Times New Roman" w:hAnsi="Times New Roman" w:cs="Times New Roman"/>
        </w:rPr>
        <w:t>ion need be smooth and natural”</w:t>
      </w:r>
      <w:r w:rsidR="000D07F2">
        <w:rPr>
          <w:rFonts w:ascii="Times New Roman" w:hAnsi="Times New Roman" w:cs="Times New Roman" w:hint="eastAsia"/>
        </w:rPr>
        <w:t xml:space="preserve"> (Chen, 2018)</w:t>
      </w:r>
      <w:r w:rsidR="000D07F2">
        <w:rPr>
          <w:rFonts w:ascii="Times New Roman" w:hAnsi="Times New Roman" w:cs="Times New Roman"/>
        </w:rPr>
        <w:t>.</w:t>
      </w:r>
      <w:r w:rsidR="000D07F2">
        <w:rPr>
          <w:rFonts w:ascii="Times New Roman" w:hAnsi="Times New Roman" w:cs="Times New Roman" w:hint="eastAsia"/>
        </w:rPr>
        <w:t xml:space="preserve"> </w:t>
      </w:r>
      <w:r w:rsidRPr="00816C5C">
        <w:rPr>
          <w:rFonts w:ascii="Times New Roman" w:hAnsi="Times New Roman" w:cs="Times New Roman"/>
        </w:rPr>
        <w:t>This is consistent with functional equivalence that emphasizes reader’s reactions. It can be found that function equivalence would provide effective guidance for the transition of popular science.</w:t>
      </w:r>
    </w:p>
    <w:p w14:paraId="27C7A210" w14:textId="77777777" w:rsidR="00FE3265" w:rsidRPr="00FE3265" w:rsidRDefault="00FE3265" w:rsidP="00FE3265">
      <w:pPr>
        <w:ind w:firstLineChars="200" w:firstLine="480"/>
        <w:jc w:val="both"/>
        <w:rPr>
          <w:rFonts w:ascii="Times New Roman" w:hAnsi="Times New Roman" w:cs="Times New Roman"/>
        </w:rPr>
      </w:pPr>
      <w:r>
        <w:rPr>
          <w:rFonts w:ascii="Times New Roman" w:hAnsi="Times New Roman" w:cs="Times New Roman"/>
        </w:rPr>
        <w:t>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14:paraId="30A10EDD" w14:textId="77777777" w:rsidR="009750F4" w:rsidRDefault="00E1731F">
      <w:pPr>
        <w:pStyle w:val="1"/>
        <w:spacing w:before="156" w:after="156"/>
        <w:jc w:val="both"/>
      </w:pPr>
      <w:bookmarkStart w:id="45" w:name="_Toc2206131"/>
      <w:bookmarkStart w:id="46" w:name="_Toc2152668"/>
      <w:bookmarkStart w:id="47" w:name="_Toc6686078"/>
      <w:r>
        <w:rPr>
          <w:rFonts w:hint="eastAsia"/>
        </w:rPr>
        <w:t>Difficulties and Solutions</w:t>
      </w:r>
      <w:bookmarkEnd w:id="45"/>
      <w:bookmarkEnd w:id="46"/>
      <w:bookmarkEnd w:id="47"/>
    </w:p>
    <w:p w14:paraId="2DC3FFF7" w14:textId="77777777" w:rsidR="009750F4" w:rsidRDefault="00E1731F">
      <w:pPr>
        <w:pStyle w:val="2"/>
        <w:spacing w:before="156" w:after="156"/>
        <w:jc w:val="both"/>
      </w:pPr>
      <w:bookmarkStart w:id="48" w:name="_Toc2206132"/>
      <w:bookmarkStart w:id="49" w:name="_Toc2152669"/>
      <w:bookmarkStart w:id="50" w:name="_Toc6686079"/>
      <w:r>
        <w:rPr>
          <w:rFonts w:hint="eastAsia"/>
        </w:rPr>
        <w:t>Lexical Level</w:t>
      </w:r>
      <w:bookmarkEnd w:id="48"/>
      <w:bookmarkEnd w:id="49"/>
      <w:bookmarkEnd w:id="50"/>
    </w:p>
    <w:p w14:paraId="533F6BBD" w14:textId="77777777" w:rsidR="009750F4" w:rsidRDefault="00E1731F">
      <w:pPr>
        <w:pStyle w:val="3"/>
      </w:pPr>
      <w:bookmarkStart w:id="51" w:name="_Toc2206133"/>
      <w:bookmarkStart w:id="52" w:name="_Toc6686080"/>
      <w:r>
        <w:rPr>
          <w:rFonts w:hint="eastAsia"/>
        </w:rPr>
        <w:t>T</w:t>
      </w:r>
      <w:r>
        <w:t>ransliteration</w:t>
      </w:r>
      <w:bookmarkEnd w:id="51"/>
      <w:bookmarkEnd w:id="52"/>
      <w:r>
        <w:rPr>
          <w:rFonts w:hint="eastAsia"/>
        </w:rPr>
        <w:t xml:space="preserve"> </w:t>
      </w:r>
    </w:p>
    <w:p w14:paraId="431516AA"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14:paraId="1B134BE8" w14:textId="77777777"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14:paraId="4E53B615" w14:textId="77777777"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14:paraId="7C7D234F"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14:paraId="67C08C2D"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Through the information searched from the Internet, </w:t>
      </w:r>
      <w:proofErr w:type="gramStart"/>
      <w:r>
        <w:rPr>
          <w:rFonts w:ascii="Times New Roman" w:hAnsi="Times New Roman" w:cs="Times New Roman" w:hint="eastAsia"/>
        </w:rPr>
        <w:t>Prosper</w:t>
      </w:r>
      <w:proofErr w:type="gramEnd"/>
      <w:r>
        <w:rPr>
          <w:rFonts w:ascii="Times New Roman" w:hAnsi="Times New Roman" w:cs="Times New Roman" w:hint="eastAsia"/>
        </w:rPr>
        <w:t xml:space="preserve"> is </w:t>
      </w:r>
      <w:del w:id="53" w:author="李 亚星" w:date="2019-04-21T08:20:00Z">
        <w:r w:rsidDel="002064E4">
          <w:rPr>
            <w:rFonts w:ascii="Times New Roman" w:hAnsi="Times New Roman" w:cs="Times New Roman" w:hint="eastAsia"/>
          </w:rPr>
          <w:delText xml:space="preserve">a </w:delText>
        </w:r>
        <w:r w:rsidDel="002064E4">
          <w:rPr>
            <w:rFonts w:ascii="Times New Roman" w:hAnsi="Times New Roman" w:cs="Times New Roman"/>
          </w:rPr>
          <w:delText xml:space="preserve">is </w:delText>
        </w:r>
      </w:del>
      <w:r>
        <w:rPr>
          <w:rFonts w:ascii="Times New Roman" w:hAnsi="Times New Roman" w:cs="Times New Roman"/>
        </w:rPr>
        <w:t>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w:t>
      </w:r>
      <w:r>
        <w:rPr>
          <w:rFonts w:ascii="Times New Roman" w:hAnsi="Times New Roman" w:cs="Times New Roman" w:hint="eastAsia"/>
        </w:rPr>
        <w:lastRenderedPageBreak/>
        <w:t xml:space="preserve">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14:paraId="60CE8B90" w14:textId="77777777" w:rsidR="009750F4" w:rsidRDefault="00E1731F">
      <w:pPr>
        <w:pStyle w:val="2"/>
        <w:spacing w:before="156" w:after="156"/>
        <w:jc w:val="both"/>
      </w:pPr>
      <w:bookmarkStart w:id="54" w:name="_Toc2206135"/>
      <w:bookmarkStart w:id="55" w:name="_Toc2152672"/>
      <w:bookmarkStart w:id="56" w:name="_Toc6686081"/>
      <w:commentRangeStart w:id="57"/>
      <w:r>
        <w:rPr>
          <w:rFonts w:hint="eastAsia"/>
        </w:rPr>
        <w:t>Syntactic</w:t>
      </w:r>
      <w:commentRangeEnd w:id="57"/>
      <w:r w:rsidR="002064E4">
        <w:rPr>
          <w:rStyle w:val="af4"/>
          <w:rFonts w:ascii="宋体" w:eastAsia="宋体" w:hAnsi="宋体"/>
          <w:color w:val="auto"/>
        </w:rPr>
        <w:commentReference w:id="57"/>
      </w:r>
      <w:r>
        <w:rPr>
          <w:rFonts w:hint="eastAsia"/>
        </w:rPr>
        <w:t xml:space="preserve"> Level</w:t>
      </w:r>
      <w:bookmarkEnd w:id="54"/>
      <w:bookmarkEnd w:id="55"/>
      <w:bookmarkEnd w:id="56"/>
    </w:p>
    <w:p w14:paraId="6ECCFEC2" w14:textId="77777777" w:rsidR="009750F4" w:rsidRDefault="00E1731F">
      <w:pPr>
        <w:pStyle w:val="3"/>
      </w:pPr>
      <w:bookmarkStart w:id="58" w:name="_Toc2206136"/>
      <w:bookmarkStart w:id="59" w:name="_Toc6686082"/>
      <w:r>
        <w:t>Free translation</w:t>
      </w:r>
      <w:bookmarkEnd w:id="58"/>
      <w:bookmarkEnd w:id="59"/>
    </w:p>
    <w:p w14:paraId="49564473"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14:paraId="0D8CBFE1"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6BA9D4E1"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One in eight Americans officially lives in poverty, translating into a figure of 43 million people in 2015, whilst one in five British people lives in poverty. Around the globe, almost half of the world’s population lives in poverty.</w:t>
      </w:r>
    </w:p>
    <w:p w14:paraId="6D58BA24" w14:textId="77777777" w:rsidR="009750F4" w:rsidRDefault="00E1731F">
      <w:pPr>
        <w:ind w:firstLineChars="200" w:firstLine="482"/>
        <w:jc w:val="both"/>
        <w:rPr>
          <w:rFonts w:ascii="Times New Roman" w:hAnsi="Times New Roman" w:cs="Times New Roman"/>
          <w:b/>
          <w:i/>
        </w:rPr>
      </w:pPr>
      <w:r>
        <w:rPr>
          <w:rFonts w:ascii="Times New Roman" w:hAnsi="Times New Roman" w:cs="Times New Roman"/>
          <w:b/>
          <w:i/>
        </w:rPr>
        <w:t>TT:</w:t>
      </w:r>
    </w:p>
    <w:p w14:paraId="7FE9E166" w14:textId="77777777" w:rsidR="009750F4" w:rsidRDefault="00E1731F">
      <w:pPr>
        <w:ind w:firstLineChars="200" w:firstLine="480"/>
        <w:jc w:val="both"/>
      </w:pPr>
      <w:r>
        <w:rPr>
          <w:rFonts w:hint="eastAsia"/>
        </w:rPr>
        <w:t>(</w:t>
      </w:r>
      <w:r>
        <w:rPr>
          <w:rFonts w:ascii="Times New Roman" w:hAnsi="Times New Roman" w:cs="Times New Roman"/>
        </w:rPr>
        <w:t>literal translation</w:t>
      </w:r>
      <w:r>
        <w:rPr>
          <w:rFonts w:hint="eastAsia"/>
        </w:rPr>
        <w:t>)</w:t>
      </w:r>
    </w:p>
    <w:p w14:paraId="4A78FCAA" w14:textId="77777777" w:rsidR="009750F4" w:rsidRDefault="00E1731F">
      <w:pPr>
        <w:ind w:firstLineChars="200" w:firstLine="480"/>
        <w:jc w:val="both"/>
      </w:pPr>
      <w:commentRangeStart w:id="60"/>
      <w:r>
        <w:rPr>
          <w:rFonts w:hint="eastAsia"/>
        </w:rPr>
        <w:t>官方数据表明，八分之一的美国人生活在贫困中，2015年的人口数量达到4300万，五分之一的英国人生活在贫困中。在全球范围内，世界上几乎一半的人口生活在贫困中。</w:t>
      </w:r>
    </w:p>
    <w:p w14:paraId="1E81F448" w14:textId="77777777" w:rsidR="009750F4" w:rsidRDefault="00E1731F">
      <w:pPr>
        <w:ind w:firstLineChars="200" w:firstLine="480"/>
        <w:jc w:val="both"/>
      </w:pPr>
      <w:r>
        <w:rPr>
          <w:rFonts w:hint="eastAsia"/>
        </w:rPr>
        <w:t>(</w:t>
      </w:r>
      <w:r>
        <w:rPr>
          <w:rFonts w:ascii="Times New Roman" w:hAnsi="Times New Roman" w:cs="Times New Roman"/>
        </w:rPr>
        <w:t>free translation</w:t>
      </w:r>
      <w:r>
        <w:rPr>
          <w:rFonts w:hint="eastAsia"/>
        </w:rPr>
        <w:t>)</w:t>
      </w:r>
    </w:p>
    <w:p w14:paraId="7A851E8F" w14:textId="77777777" w:rsidR="009750F4" w:rsidRDefault="00E1731F">
      <w:pPr>
        <w:ind w:firstLineChars="200" w:firstLine="480"/>
        <w:jc w:val="both"/>
      </w:pPr>
      <w:r>
        <w:rPr>
          <w:rFonts w:hint="eastAsia"/>
        </w:rPr>
        <w:t>官方数据表明，在美国，有八分之一的人生活贫困，2015年这一数字达到了4300万；在英国，五分之一的人有类似情况。放眼全球，几乎一半的人生活在贫困之中。</w:t>
      </w:r>
      <w:commentRangeEnd w:id="60"/>
      <w:r w:rsidR="002064E4">
        <w:rPr>
          <w:rStyle w:val="af4"/>
        </w:rPr>
        <w:commentReference w:id="60"/>
      </w:r>
    </w:p>
    <w:p w14:paraId="5FF23AD3"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In literal translation, the sentence structure is closer to the original text, but the repeated words makes this sentence lack of readability. In free translation, the expression of sentence is more in line with the reader's language habits, and makes the sentences more fluent and readable.</w:t>
      </w:r>
    </w:p>
    <w:p w14:paraId="6AC799A0" w14:textId="77777777" w:rsidR="009750F4" w:rsidRDefault="00E1731F">
      <w:pPr>
        <w:pStyle w:val="3"/>
      </w:pPr>
      <w:bookmarkStart w:id="61" w:name="_Toc2206137"/>
      <w:bookmarkStart w:id="62" w:name="_Toc6686083"/>
      <w:r>
        <w:t>Amplification</w:t>
      </w:r>
      <w:bookmarkEnd w:id="61"/>
      <w:bookmarkEnd w:id="62"/>
    </w:p>
    <w:p w14:paraId="065D7B53"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Amplification is the addition</w:t>
      </w:r>
      <w:r w:rsidR="00461C1C">
        <w:rPr>
          <w:rFonts w:ascii="Times New Roman" w:hAnsi="Times New Roman" w:cs="Times New Roman" w:hint="eastAsia"/>
        </w:rPr>
        <w:t xml:space="preserve"> of words, phases or sentences based on the source text. It helps </w:t>
      </w:r>
      <w:r w:rsidR="00461C1C">
        <w:rPr>
          <w:rFonts w:ascii="Times New Roman" w:hAnsi="Times New Roman" w:cs="Times New Roman"/>
        </w:rPr>
        <w:t>“</w:t>
      </w:r>
      <w:r w:rsidR="00461C1C">
        <w:rPr>
          <w:rFonts w:ascii="Times New Roman" w:hAnsi="Times New Roman" w:cs="Times New Roman" w:hint="eastAsia"/>
        </w:rPr>
        <w:t xml:space="preserve">the structure of translated sentence more completely and the </w:t>
      </w:r>
      <w:r w:rsidR="00461C1C">
        <w:rPr>
          <w:rFonts w:ascii="Times New Roman" w:hAnsi="Times New Roman" w:cs="Times New Roman"/>
        </w:rPr>
        <w:t>expression</w:t>
      </w:r>
      <w:r w:rsidR="00461C1C">
        <w:rPr>
          <w:rFonts w:ascii="Times New Roman" w:hAnsi="Times New Roman" w:cs="Times New Roman" w:hint="eastAsia"/>
        </w:rPr>
        <w:t xml:space="preserve"> of source information more accurately (Feng </w:t>
      </w:r>
      <w:proofErr w:type="spellStart"/>
      <w:r w:rsidR="00461C1C">
        <w:rPr>
          <w:rFonts w:ascii="Times New Roman" w:hAnsi="Times New Roman" w:cs="Times New Roman" w:hint="eastAsia"/>
        </w:rPr>
        <w:t>Qinghua</w:t>
      </w:r>
      <w:proofErr w:type="spellEnd"/>
      <w:r w:rsidR="00461C1C">
        <w:rPr>
          <w:rFonts w:ascii="Times New Roman" w:hAnsi="Times New Roman" w:cs="Times New Roman" w:hint="eastAsia"/>
        </w:rPr>
        <w:t>, 2001)</w:t>
      </w:r>
      <w:r w:rsidR="00461C1C">
        <w:rPr>
          <w:rFonts w:ascii="Times New Roman" w:hAnsi="Times New Roman" w:cs="Times New Roman"/>
        </w:rPr>
        <w:t>”</w:t>
      </w:r>
      <w:r w:rsidR="00461C1C">
        <w:rPr>
          <w:rFonts w:ascii="Times New Roman" w:hAnsi="Times New Roman" w:cs="Times New Roman" w:hint="eastAsia"/>
        </w:rPr>
        <w:t>.</w:t>
      </w:r>
    </w:p>
    <w:p w14:paraId="4B50DDB8"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7856A904" w14:textId="77777777" w:rsidR="00ED6D3A" w:rsidRDefault="00E1731F" w:rsidP="00ED6D3A">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ED6D3A">
        <w:rPr>
          <w:rFonts w:ascii="Times New Roman" w:hAnsi="Times New Roman" w:cs="Times New Roman"/>
          <w:u w:val="single"/>
        </w:rPr>
        <w:t>it</w:t>
      </w:r>
      <w:r>
        <w:rPr>
          <w:rFonts w:ascii="Times New Roman" w:hAnsi="Times New Roman" w:cs="Times New Roman"/>
        </w:rPr>
        <w:t xml:space="preserve">. Banking didn’t replace </w:t>
      </w:r>
    </w:p>
    <w:p w14:paraId="2F9F021A" w14:textId="77777777" w:rsidR="00ED6D3A" w:rsidRDefault="00ED6D3A" w:rsidP="00ED6D3A">
      <w:pPr>
        <w:ind w:firstLineChars="2185" w:firstLine="5244"/>
        <w:jc w:val="both"/>
        <w:rPr>
          <w:rFonts w:ascii="Times New Roman" w:hAnsi="Times New Roman" w:cs="Times New Roman"/>
        </w:rPr>
      </w:pPr>
      <w:r>
        <w:rPr>
          <w:rFonts w:cs="Times New Roman" w:hint="eastAsia"/>
        </w:rPr>
        <w:t>①</w:t>
      </w:r>
    </w:p>
    <w:p w14:paraId="02207ED5" w14:textId="77777777" w:rsidR="00ED6D3A" w:rsidRDefault="00E1731F" w:rsidP="00ED6D3A">
      <w:pPr>
        <w:ind w:firstLineChars="200" w:firstLine="480"/>
        <w:jc w:val="both"/>
        <w:rPr>
          <w:rFonts w:ascii="Times New Roman" w:hAnsi="Times New Roman" w:cs="Times New Roman"/>
        </w:rPr>
      </w:pPr>
      <w:r>
        <w:rPr>
          <w:rFonts w:ascii="Times New Roman" w:hAnsi="Times New Roman" w:cs="Times New Roman"/>
        </w:rPr>
        <w:t xml:space="preserve">money; it diminishes </w:t>
      </w:r>
      <w:r w:rsidRPr="00ED6D3A">
        <w:rPr>
          <w:rFonts w:ascii="Times New Roman" w:hAnsi="Times New Roman" w:cs="Times New Roman"/>
          <w:u w:val="single"/>
        </w:rPr>
        <w:t>it</w:t>
      </w:r>
      <w:r>
        <w:rPr>
          <w:rFonts w:ascii="Times New Roman" w:hAnsi="Times New Roman" w:cs="Times New Roman"/>
        </w:rPr>
        <w:t>. Something in the network age</w:t>
      </w:r>
      <w:r w:rsidR="00ED6D3A">
        <w:rPr>
          <w:rFonts w:ascii="Times New Roman" w:hAnsi="Times New Roman" w:cs="Times New Roman"/>
        </w:rPr>
        <w:t xml:space="preserve"> isn’t going to replace </w:t>
      </w:r>
    </w:p>
    <w:p w14:paraId="33AE6D9F" w14:textId="77777777" w:rsidR="00ED6D3A" w:rsidRDefault="00ED6D3A" w:rsidP="00ED6D3A">
      <w:pPr>
        <w:ind w:firstLineChars="1063" w:firstLine="2551"/>
        <w:jc w:val="both"/>
        <w:rPr>
          <w:rFonts w:ascii="Times New Roman" w:hAnsi="Times New Roman" w:cs="Times New Roman"/>
        </w:rPr>
      </w:pPr>
      <w:r>
        <w:rPr>
          <w:rFonts w:cs="Times New Roman" w:hint="eastAsia"/>
        </w:rPr>
        <w:t>②</w:t>
      </w:r>
    </w:p>
    <w:p w14:paraId="45B0481A" w14:textId="77777777" w:rsidR="009750F4" w:rsidRDefault="00ED6D3A" w:rsidP="00ED6D3A">
      <w:pPr>
        <w:ind w:firstLineChars="200" w:firstLine="480"/>
        <w:jc w:val="both"/>
        <w:rPr>
          <w:rFonts w:ascii="Times New Roman" w:hAnsi="Times New Roman" w:cs="Times New Roman"/>
        </w:rPr>
      </w:pPr>
      <w:r>
        <w:rPr>
          <w:rFonts w:ascii="Times New Roman" w:hAnsi="Times New Roman" w:cs="Times New Roman"/>
        </w:rPr>
        <w:t>bankin</w:t>
      </w:r>
      <w:r>
        <w:rPr>
          <w:rFonts w:ascii="Times New Roman" w:hAnsi="Times New Roman" w:cs="Times New Roman" w:hint="eastAsia"/>
        </w:rPr>
        <w:t xml:space="preserve">g </w:t>
      </w:r>
      <w:r w:rsidR="00E1731F">
        <w:rPr>
          <w:rFonts w:ascii="Times New Roman" w:hAnsi="Times New Roman" w:cs="Times New Roman"/>
        </w:rPr>
        <w:t xml:space="preserve">but it will diminish </w:t>
      </w:r>
      <w:r w:rsidR="00E1731F" w:rsidRPr="00ED6D3A">
        <w:rPr>
          <w:rFonts w:ascii="Times New Roman" w:hAnsi="Times New Roman" w:cs="Times New Roman"/>
          <w:u w:val="single"/>
        </w:rPr>
        <w:t>it</w:t>
      </w:r>
      <w:r w:rsidR="00E1731F">
        <w:rPr>
          <w:rFonts w:ascii="Times New Roman" w:hAnsi="Times New Roman" w:cs="Times New Roman"/>
        </w:rPr>
        <w:t>.</w:t>
      </w:r>
    </w:p>
    <w:p w14:paraId="16CAE809" w14:textId="77777777" w:rsidR="00ED6D3A" w:rsidRPr="00ED6D3A" w:rsidRDefault="00ED6D3A" w:rsidP="00ED6D3A">
      <w:pPr>
        <w:ind w:firstLineChars="236" w:firstLine="566"/>
        <w:jc w:val="both"/>
        <w:rPr>
          <w:rFonts w:ascii="Times New Roman" w:hAnsi="Times New Roman" w:cs="Times New Roman"/>
          <w:u w:val="single"/>
        </w:rPr>
      </w:pPr>
      <w:r>
        <w:rPr>
          <w:rFonts w:ascii="Times New Roman" w:hAnsi="Times New Roman" w:cs="Times New Roman" w:hint="eastAsia"/>
        </w:rPr>
        <w:t xml:space="preserve">           </w:t>
      </w:r>
      <w:r>
        <w:rPr>
          <w:rFonts w:cs="Times New Roman" w:hint="eastAsia"/>
        </w:rPr>
        <w:t>③</w:t>
      </w:r>
    </w:p>
    <w:p w14:paraId="01346BE7" w14:textId="77777777" w:rsidR="00EB1B9C"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800339">
        <w:rPr>
          <w:rFonts w:hint="eastAsia"/>
          <w:u w:val="single"/>
        </w:rPr>
        <w:t>物</w:t>
      </w:r>
      <w:proofErr w:type="gramStart"/>
      <w:r w:rsidRPr="00800339">
        <w:rPr>
          <w:rFonts w:hint="eastAsia"/>
          <w:u w:val="single"/>
        </w:rPr>
        <w:t>物</w:t>
      </w:r>
      <w:proofErr w:type="gramEnd"/>
      <w:r w:rsidRPr="00800339">
        <w:rPr>
          <w:rFonts w:hint="eastAsia"/>
          <w:u w:val="single"/>
        </w:rPr>
        <w:t>交换的频率</w:t>
      </w:r>
      <w:r>
        <w:rPr>
          <w:rFonts w:hint="eastAsia"/>
        </w:rPr>
        <w:t>；银行并没有取</w:t>
      </w:r>
    </w:p>
    <w:p w14:paraId="531C2D19" w14:textId="77777777" w:rsidR="00EB1B9C" w:rsidRDefault="00EB1B9C" w:rsidP="00EB1B9C">
      <w:pPr>
        <w:ind w:firstLineChars="2362" w:firstLine="5669"/>
        <w:jc w:val="both"/>
      </w:pPr>
      <w:r>
        <w:rPr>
          <w:rFonts w:hint="eastAsia"/>
        </w:rPr>
        <w:t>①</w:t>
      </w:r>
    </w:p>
    <w:p w14:paraId="7AFAEA0D" w14:textId="77777777" w:rsidR="00EB1B9C" w:rsidRDefault="00E1731F" w:rsidP="00EB1B9C">
      <w:pPr>
        <w:ind w:firstLineChars="200" w:firstLine="480"/>
        <w:jc w:val="both"/>
      </w:pPr>
      <w:r>
        <w:rPr>
          <w:rFonts w:hint="eastAsia"/>
        </w:rPr>
        <w:t>代货币，只是减少了</w:t>
      </w:r>
      <w:r w:rsidRPr="00800339">
        <w:rPr>
          <w:rFonts w:hint="eastAsia"/>
          <w:u w:val="single"/>
        </w:rPr>
        <w:t>货币的使用</w:t>
      </w:r>
      <w:r>
        <w:rPr>
          <w:rFonts w:hint="eastAsia"/>
        </w:rPr>
        <w:t>。网络时代的</w:t>
      </w:r>
      <w:r w:rsidR="00C319F6">
        <w:rPr>
          <w:rFonts w:hint="eastAsia"/>
        </w:rPr>
        <w:t>一些</w:t>
      </w:r>
      <w:r>
        <w:rPr>
          <w:rFonts w:hint="eastAsia"/>
        </w:rPr>
        <w:t>东西不会取代银行业，但</w:t>
      </w:r>
    </w:p>
    <w:p w14:paraId="06F1F574" w14:textId="77777777" w:rsidR="00EB1B9C" w:rsidRDefault="00EB1B9C" w:rsidP="00EB1B9C">
      <w:pPr>
        <w:ind w:firstLineChars="1358" w:firstLine="3259"/>
        <w:jc w:val="both"/>
      </w:pPr>
      <w:r>
        <w:rPr>
          <w:rFonts w:hint="eastAsia"/>
        </w:rPr>
        <w:t>②</w:t>
      </w:r>
    </w:p>
    <w:p w14:paraId="0B621905" w14:textId="77777777" w:rsidR="009750F4" w:rsidRDefault="00E1731F" w:rsidP="00EB1B9C">
      <w:pPr>
        <w:ind w:firstLineChars="200" w:firstLine="480"/>
        <w:jc w:val="both"/>
      </w:pPr>
      <w:r>
        <w:rPr>
          <w:rFonts w:hint="eastAsia"/>
        </w:rPr>
        <w:t>会削弱</w:t>
      </w:r>
      <w:r w:rsidRPr="00800339">
        <w:rPr>
          <w:rFonts w:hint="eastAsia"/>
          <w:u w:val="single"/>
        </w:rPr>
        <w:t>银行业的作用</w:t>
      </w:r>
      <w:r w:rsidR="00800339" w:rsidRPr="00800339">
        <w:rPr>
          <w:rFonts w:hint="eastAsia"/>
        </w:rPr>
        <w:t>。</w:t>
      </w:r>
    </w:p>
    <w:p w14:paraId="4D6678EE" w14:textId="77777777" w:rsidR="00EB1B9C" w:rsidRDefault="00EB1B9C" w:rsidP="00EB1B9C">
      <w:pPr>
        <w:ind w:firstLineChars="767" w:firstLine="1841"/>
        <w:jc w:val="both"/>
        <w:rPr>
          <w:rFonts w:ascii="Times New Roman" w:hAnsi="Times New Roman" w:cs="Times New Roman"/>
          <w:b/>
          <w:i/>
        </w:rPr>
      </w:pPr>
      <w:r>
        <w:rPr>
          <w:rFonts w:hint="eastAsia"/>
        </w:rPr>
        <w:t>③</w:t>
      </w:r>
    </w:p>
    <w:p w14:paraId="6F3A316D"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The author used some pronouns in the sentence to replace the things that appeared in the previous sentence. Connecting with the previous sentence, the </w:t>
      </w:r>
      <w:r>
        <w:rPr>
          <w:rFonts w:ascii="Times New Roman" w:hAnsi="Times New Roman" w:cs="Times New Roman"/>
        </w:rPr>
        <w:lastRenderedPageBreak/>
        <w:t>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14:paraId="2687232D" w14:textId="77777777" w:rsidR="009750F4" w:rsidRDefault="00E1731F">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14:paraId="295D4380" w14:textId="77777777" w:rsidR="009750F4" w:rsidRDefault="00E1731F">
      <w:pPr>
        <w:ind w:firstLineChars="200" w:firstLine="482"/>
        <w:jc w:val="both"/>
        <w:rPr>
          <w:rFonts w:ascii="Times New Roman" w:hAnsi="Times New Roman" w:cs="Times New Roman"/>
          <w:highlight w:val="yellow"/>
        </w:rPr>
      </w:pPr>
      <w:commentRangeStart w:id="63"/>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14:paraId="79F34A48" w14:textId="77777777"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该群体的一部分会跟随一名男性，另一部分</w:t>
      </w:r>
      <w:r w:rsidRPr="00610C30">
        <w:rPr>
          <w:rFonts w:ascii="Times New Roman" w:hAnsi="Times New Roman" w:cs="Times New Roman" w:hint="eastAsia"/>
          <w:u w:val="single"/>
        </w:rPr>
        <w:t>则</w:t>
      </w:r>
      <w:r>
        <w:rPr>
          <w:rFonts w:ascii="Times New Roman" w:hAnsi="Times New Roman" w:cs="Times New Roman" w:hint="eastAsia"/>
        </w:rPr>
        <w:t>拥护另一名。</w:t>
      </w:r>
      <w:commentRangeEnd w:id="63"/>
      <w:r w:rsidR="002064E4">
        <w:rPr>
          <w:rStyle w:val="af4"/>
        </w:rPr>
        <w:commentReference w:id="63"/>
      </w:r>
    </w:p>
    <w:p w14:paraId="0575A29F"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 better.</w:t>
      </w:r>
    </w:p>
    <w:p w14:paraId="0CEC67FC" w14:textId="77777777" w:rsidR="009750F4" w:rsidRDefault="00E1731F">
      <w:pPr>
        <w:pStyle w:val="3"/>
      </w:pPr>
      <w:bookmarkStart w:id="64" w:name="_Toc2206138"/>
      <w:bookmarkStart w:id="65" w:name="_Toc6686084"/>
      <w:r>
        <w:rPr>
          <w:rFonts w:hint="eastAsia"/>
        </w:rPr>
        <w:t>Division</w:t>
      </w:r>
      <w:bookmarkEnd w:id="64"/>
      <w:bookmarkEnd w:id="65"/>
    </w:p>
    <w:p w14:paraId="645DE731"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14:paraId="017B28EF"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6CDDFC0A"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14:paraId="1B1AF3B6" w14:textId="77777777"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ins w:id="66" w:author="李 亚星" w:date="2019-04-21T08:23:00Z">
        <w:r w:rsidR="002064E4">
          <w:rPr>
            <w:rFonts w:hint="eastAsia"/>
          </w:rPr>
          <w:t>。</w:t>
        </w:r>
      </w:ins>
    </w:p>
    <w:p w14:paraId="740457AB"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14:paraId="65A4310E" w14:textId="77777777" w:rsidR="009750F4" w:rsidRDefault="00E1731F">
      <w:pPr>
        <w:rPr>
          <w:rFonts w:ascii="Times New Roman" w:hAnsi="Times New Roman" w:cs="Times New Roman"/>
          <w:b/>
          <w:i/>
        </w:rPr>
      </w:pPr>
      <w:r>
        <w:rPr>
          <w:rFonts w:ascii="Times New Roman" w:hAnsi="Times New Roman" w:cs="Times New Roman"/>
          <w:b/>
          <w:i/>
        </w:rPr>
        <w:t>e.g.2</w:t>
      </w:r>
    </w:p>
    <w:p w14:paraId="66FAE2B1"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14:paraId="41D77CC3"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14:paraId="02DA243A" w14:textId="77777777"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what 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14:paraId="05AC8151" w14:textId="77777777" w:rsidR="009750F4" w:rsidRDefault="00E1731F">
      <w:pPr>
        <w:pStyle w:val="3"/>
      </w:pPr>
      <w:bookmarkStart w:id="67" w:name="_Toc2206139"/>
      <w:bookmarkStart w:id="68" w:name="_Toc6686085"/>
      <w:r>
        <w:t>Combination</w:t>
      </w:r>
      <w:bookmarkEnd w:id="67"/>
      <w:bookmarkEnd w:id="68"/>
    </w:p>
    <w:p w14:paraId="45E9B567"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14:paraId="31E10B00"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216FBA58"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14:paraId="564C9669"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14:paraId="53332F2F"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sentence become a turning sentence. Thus, it would be more interesting when reading the book.</w:t>
      </w:r>
    </w:p>
    <w:p w14:paraId="6DA5ED45" w14:textId="77777777" w:rsidR="009750F4" w:rsidRDefault="00E1731F">
      <w:pPr>
        <w:jc w:val="both"/>
        <w:rPr>
          <w:rFonts w:ascii="Times New Roman" w:hAnsi="Times New Roman" w:cs="Times New Roman"/>
          <w:b/>
          <w:i/>
        </w:rPr>
      </w:pPr>
      <w:r>
        <w:rPr>
          <w:rFonts w:ascii="Times New Roman" w:hAnsi="Times New Roman" w:cs="Times New Roman"/>
          <w:b/>
          <w:i/>
        </w:rPr>
        <w:t>e.g.2</w:t>
      </w:r>
    </w:p>
    <w:p w14:paraId="118C700C"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14:paraId="53B33920"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14:paraId="1DA36661" w14:textId="77777777"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14:paraId="209B6457" w14:textId="77777777" w:rsidR="009750F4" w:rsidRDefault="00E1731F">
      <w:pPr>
        <w:pStyle w:val="1"/>
        <w:spacing w:before="156" w:after="156"/>
        <w:jc w:val="both"/>
      </w:pPr>
      <w:bookmarkStart w:id="69" w:name="_Toc2152676"/>
      <w:bookmarkStart w:id="70" w:name="_Toc2206140"/>
      <w:bookmarkStart w:id="71" w:name="_Toc6686086"/>
      <w:r>
        <w:rPr>
          <w:rFonts w:hint="eastAsia"/>
        </w:rPr>
        <w:t>Summary</w:t>
      </w:r>
      <w:bookmarkEnd w:id="69"/>
      <w:bookmarkEnd w:id="70"/>
      <w:bookmarkEnd w:id="71"/>
    </w:p>
    <w:p w14:paraId="046533ED" w14:textId="77777777" w:rsidR="009750F4" w:rsidRDefault="00E1731F">
      <w:pPr>
        <w:pStyle w:val="2"/>
        <w:spacing w:before="156" w:after="156"/>
        <w:jc w:val="both"/>
      </w:pPr>
      <w:bookmarkStart w:id="72" w:name="_Toc2152677"/>
      <w:bookmarkStart w:id="73" w:name="_Toc2206141"/>
      <w:bookmarkStart w:id="74" w:name="_Toc6686087"/>
      <w:r>
        <w:rPr>
          <w:rFonts w:hint="eastAsia"/>
        </w:rPr>
        <w:t>Problems</w:t>
      </w:r>
      <w:bookmarkEnd w:id="72"/>
      <w:bookmarkEnd w:id="73"/>
      <w:bookmarkEnd w:id="74"/>
    </w:p>
    <w:p w14:paraId="3985C82A" w14:textId="77777777" w:rsidR="009750F4" w:rsidRPr="009C5116" w:rsidRDefault="00E1731F" w:rsidP="009C5116">
      <w:pPr>
        <w:rPr>
          <w:rFonts w:ascii="Times New Roman" w:hAnsi="Times New Roman" w:cs="Times New Roman"/>
          <w:b/>
        </w:rPr>
      </w:pPr>
      <w:bookmarkStart w:id="75" w:name="_Toc2206142"/>
      <w:r w:rsidRPr="009C5116">
        <w:rPr>
          <w:rFonts w:ascii="Times New Roman" w:hAnsi="Times New Roman" w:cs="Times New Roman"/>
          <w:b/>
        </w:rPr>
        <w:t>How to translate “Introduction”</w:t>
      </w:r>
      <w:bookmarkEnd w:id="75"/>
    </w:p>
    <w:p w14:paraId="5C5CCE8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w:t>
      </w:r>
      <w:r w:rsidR="00816C5C">
        <w:rPr>
          <w:rFonts w:ascii="Times New Roman" w:hAnsi="Times New Roman" w:cs="Times New Roman"/>
        </w:rPr>
        <w:t>ook, the word “Introduction” ha</w:t>
      </w:r>
      <w:r w:rsidR="00816C5C">
        <w:rPr>
          <w:rFonts w:ascii="Times New Roman" w:hAnsi="Times New Roman" w:cs="Times New Roman" w:hint="eastAsia"/>
        </w:rPr>
        <w:t>s</w:t>
      </w:r>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76"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bookmarkEnd w:id="76"/>
    <w:p w14:paraId="6F6BA74B" w14:textId="77777777" w:rsidR="003A127D" w:rsidRPr="003A127D" w:rsidRDefault="003A127D" w:rsidP="003A127D">
      <w:pPr>
        <w:jc w:val="both"/>
        <w:rPr>
          <w:rFonts w:ascii="Times New Roman" w:hAnsi="Times New Roman" w:cs="Times New Roman"/>
          <w:b/>
        </w:rPr>
      </w:pPr>
      <w:r w:rsidRPr="003A127D">
        <w:rPr>
          <w:rFonts w:ascii="Times New Roman" w:hAnsi="Times New Roman" w:cs="Times New Roman" w:hint="eastAsia"/>
          <w:b/>
        </w:rPr>
        <w:t>The translation of punctuation marks</w:t>
      </w:r>
    </w:p>
    <w:p w14:paraId="0FFDE66E" w14:textId="77777777"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14:paraId="1A7DB8F2" w14:textId="77777777"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r w:rsidR="00816C5C">
        <w:rPr>
          <w:rFonts w:ascii="Times New Roman" w:hAnsi="Times New Roman" w:cs="Times New Roman"/>
        </w:rPr>
        <w:t>“</w:t>
      </w:r>
      <w:r>
        <w:rPr>
          <w:rFonts w:ascii="Times New Roman" w:hAnsi="Times New Roman" w:cs="Times New Roman" w:hint="eastAsia"/>
        </w:rPr>
        <w:t>punctuation</w:t>
      </w:r>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lastRenderedPageBreak/>
        <w:t>That some punctuation marks are copied from the source text into another language is inappropriate. Seriously, it will even damage the original content that the translation wants to convey.</w:t>
      </w:r>
    </w:p>
    <w:p w14:paraId="642CCB1E" w14:textId="77777777"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14:paraId="25792860" w14:textId="77777777"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14:paraId="340EA29F" w14:textId="77777777"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people—lives in extreme poverty, living on less than $1.25 a day.</w:t>
      </w:r>
    </w:p>
    <w:p w14:paraId="30818CFF" w14:textId="77777777"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14:paraId="750AE74E" w14:textId="77777777"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14:paraId="3E587EEB" w14:textId="77777777"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w:t>
      </w:r>
      <w:proofErr w:type="gramStart"/>
      <w:r>
        <w:rPr>
          <w:rFonts w:ascii="Times New Roman" w:hAnsi="Times New Roman" w:cs="Times New Roman" w:hint="eastAsia"/>
        </w:rPr>
        <w:t>those closet</w:t>
      </w:r>
      <w:proofErr w:type="gramEnd"/>
      <w:r>
        <w:rPr>
          <w:rFonts w:ascii="Times New Roman" w:hAnsi="Times New Roman" w:cs="Times New Roman" w:hint="eastAsia"/>
        </w:rPr>
        <w:t xml:space="preserve"> to our beliefs: the priests in the temples.</w:t>
      </w:r>
    </w:p>
    <w:p w14:paraId="6409C048" w14:textId="77777777"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14:paraId="65226BDC" w14:textId="77777777" w:rsidR="009750F4" w:rsidRDefault="00E1731F">
      <w:pPr>
        <w:pStyle w:val="2"/>
        <w:spacing w:before="156" w:after="156"/>
        <w:jc w:val="both"/>
      </w:pPr>
      <w:bookmarkStart w:id="77" w:name="_Toc2152678"/>
      <w:bookmarkStart w:id="78" w:name="_Toc2206144"/>
      <w:bookmarkStart w:id="79" w:name="_Toc6686088"/>
      <w:r>
        <w:rPr>
          <w:rFonts w:hint="eastAsia"/>
        </w:rPr>
        <w:t>Reflection</w:t>
      </w:r>
      <w:bookmarkEnd w:id="77"/>
      <w:bookmarkEnd w:id="78"/>
      <w:bookmarkEnd w:id="79"/>
    </w:p>
    <w:p w14:paraId="7490D1BA" w14:textId="77777777" w:rsidR="009750F4" w:rsidRDefault="009D438C">
      <w:pPr>
        <w:ind w:firstLineChars="200" w:firstLine="480"/>
        <w:jc w:val="both"/>
        <w:rPr>
          <w:rFonts w:ascii="Times New Roman" w:hAnsi="Times New Roman" w:cs="Times New Roman"/>
        </w:rPr>
      </w:pPr>
      <w:r w:rsidRPr="009D438C">
        <w:rPr>
          <w:rFonts w:ascii="Times New Roman" w:hAnsi="Times New Roman" w:cs="Times New Roman"/>
        </w:rPr>
        <w:t xml:space="preserve">The term “fintech” </w:t>
      </w:r>
      <w:r>
        <w:rPr>
          <w:rFonts w:ascii="Times New Roman" w:hAnsi="Times New Roman" w:cs="Times New Roman" w:hint="eastAsia"/>
        </w:rPr>
        <w:t xml:space="preserve">turning in the book </w:t>
      </w:r>
      <w:r w:rsidRPr="009D438C">
        <w:rPr>
          <w:rFonts w:ascii="Times New Roman" w:hAnsi="Times New Roman" w:cs="Times New Roman"/>
        </w:rPr>
        <w:t>is short for “financial technology”</w:t>
      </w:r>
      <w:r w:rsidRPr="009D438C">
        <w:rPr>
          <w:rFonts w:ascii="Times New Roman" w:hAnsi="Times New Roman" w:cs="Times New Roman"/>
        </w:rPr>
        <w:t>．</w:t>
      </w:r>
      <w:r w:rsidRPr="009D438C">
        <w:rPr>
          <w:rFonts w:ascii="Times New Roman" w:hAnsi="Times New Roman" w:cs="Times New Roman"/>
        </w:rPr>
        <w:t>It is “a new f</w:t>
      </w:r>
      <w:commentRangeStart w:id="80"/>
      <w:r w:rsidRPr="009D438C">
        <w:rPr>
          <w:rFonts w:ascii="Times New Roman" w:hAnsi="Times New Roman" w:cs="Times New Roman"/>
        </w:rPr>
        <w:t>inancial industry which applies technology to improve the financial activities”(</w:t>
      </w:r>
      <w:proofErr w:type="spellStart"/>
      <w:r w:rsidRPr="009D438C">
        <w:rPr>
          <w:rFonts w:ascii="Times New Roman" w:hAnsi="Times New Roman" w:cs="Times New Roman"/>
        </w:rPr>
        <w:t>Schueffel</w:t>
      </w:r>
      <w:proofErr w:type="spellEnd"/>
      <w:r w:rsidRPr="009D438C">
        <w:rPr>
          <w:rFonts w:ascii="Times New Roman" w:hAnsi="Times New Roman" w:cs="Times New Roman"/>
        </w:rPr>
        <w:t>，</w:t>
      </w:r>
      <w:r w:rsidRPr="009D438C">
        <w:rPr>
          <w:rFonts w:ascii="Times New Roman" w:hAnsi="Times New Roman" w:cs="Times New Roman"/>
        </w:rPr>
        <w:t>201 7</w:t>
      </w:r>
      <w:r w:rsidRPr="009D438C">
        <w:rPr>
          <w:rFonts w:ascii="Times New Roman" w:hAnsi="Times New Roman" w:cs="Times New Roman"/>
        </w:rPr>
        <w:t>：</w:t>
      </w:r>
      <w:r w:rsidRPr="009D438C">
        <w:rPr>
          <w:rFonts w:ascii="Times New Roman" w:hAnsi="Times New Roman" w:cs="Times New Roman"/>
        </w:rPr>
        <w:t>32)</w:t>
      </w:r>
      <w:r w:rsidRPr="009D438C">
        <w:rPr>
          <w:rFonts w:ascii="Times New Roman" w:hAnsi="Times New Roman" w:cs="Times New Roman"/>
        </w:rPr>
        <w:t>．</w:t>
      </w:r>
      <w:r w:rsidR="00E1731F">
        <w:rPr>
          <w:rFonts w:ascii="Times New Roman" w:hAnsi="Times New Roman" w:cs="Times New Roman"/>
        </w:rPr>
        <w:t xml:space="preserve">With the rapid development of </w:t>
      </w:r>
      <w:r w:rsidR="00BF6EEE">
        <w:rPr>
          <w:rFonts w:ascii="Times New Roman" w:hAnsi="Times New Roman" w:cs="Times New Roman" w:hint="eastAsia"/>
        </w:rPr>
        <w:t>finance</w:t>
      </w:r>
      <w:r w:rsidR="00E1731F">
        <w:rPr>
          <w:rFonts w:ascii="Times New Roman" w:hAnsi="Times New Roman" w:cs="Times New Roman"/>
        </w:rPr>
        <w:t xml:space="preserv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14:paraId="72CAC19B" w14:textId="77777777" w:rsidR="009750F4" w:rsidRDefault="00461C1C">
      <w:pPr>
        <w:ind w:firstLineChars="200" w:firstLine="480"/>
        <w:jc w:val="both"/>
      </w:pPr>
      <w:r>
        <w:rPr>
          <w:rFonts w:ascii="Times New Roman" w:hAnsi="Times New Roman" w:cs="Times New Roman" w:hint="eastAsia"/>
        </w:rPr>
        <w:t>In domestic, it</w:t>
      </w:r>
      <w:r>
        <w:rPr>
          <w:rFonts w:ascii="Times New Roman" w:hAnsi="Times New Roman" w:cs="Times New Roman"/>
        </w:rPr>
        <w:t xml:space="preserve"> can</w:t>
      </w:r>
      <w:r w:rsidR="00E1731F">
        <w:rPr>
          <w:rFonts w:ascii="Times New Roman" w:hAnsi="Times New Roman" w:cs="Times New Roman"/>
        </w:rPr>
        <w:t xml:space="preserve">not get a science reading that affects the world. </w:t>
      </w:r>
      <w:r w:rsidR="00250FB9">
        <w:rPr>
          <w:rFonts w:ascii="Times New Roman" w:hAnsi="Times New Roman" w:cs="Times New Roman"/>
        </w:rPr>
        <w:t>“</w:t>
      </w:r>
      <w:r w:rsidR="00E1731F">
        <w:rPr>
          <w:rFonts w:ascii="Times New Roman" w:hAnsi="Times New Roman" w:cs="Times New Roman"/>
        </w:rPr>
        <w:t xml:space="preserve">We don't have as great a great scientific work as </w:t>
      </w:r>
      <w:r w:rsidR="00E1731F">
        <w:rPr>
          <w:rFonts w:ascii="Times New Roman" w:hAnsi="Times New Roman" w:cs="Times New Roman"/>
          <w:i/>
          <w:iCs/>
          <w:color w:val="333333"/>
          <w:shd w:val="clear" w:color="auto" w:fill="FFFFFF"/>
        </w:rPr>
        <w:t xml:space="preserve">Souvenirs </w:t>
      </w:r>
      <w:proofErr w:type="spellStart"/>
      <w:r w:rsidR="00E1731F">
        <w:rPr>
          <w:rFonts w:ascii="Times New Roman" w:hAnsi="Times New Roman" w:cs="Times New Roman"/>
          <w:i/>
          <w:iCs/>
          <w:color w:val="333333"/>
          <w:shd w:val="clear" w:color="auto" w:fill="FFFFFF"/>
        </w:rPr>
        <w:t>Entomologiques</w:t>
      </w:r>
      <w:proofErr w:type="spellEnd"/>
      <w:r w:rsidR="00E1731F">
        <w:rPr>
          <w:rFonts w:ascii="Times New Roman" w:hAnsi="Times New Roman" w:cs="Times New Roman"/>
        </w:rPr>
        <w:t xml:space="preserve">, </w:t>
      </w:r>
      <w:r w:rsidR="00E1731F">
        <w:rPr>
          <w:rFonts w:ascii="Times New Roman" w:hAnsi="Times New Roman" w:cs="Times New Roman"/>
          <w:i/>
          <w:iCs/>
          <w:color w:val="333333"/>
          <w:shd w:val="clear" w:color="auto" w:fill="FFFFFF"/>
        </w:rPr>
        <w:t>The Flammarion book of astronomy</w:t>
      </w:r>
      <w:r w:rsidR="00E1731F">
        <w:rPr>
          <w:rFonts w:ascii="Times New Roman" w:hAnsi="Times New Roman" w:cs="Times New Roman"/>
        </w:rPr>
        <w:t xml:space="preserve">, </w:t>
      </w:r>
      <w:proofErr w:type="gramStart"/>
      <w:r w:rsidR="00E1731F">
        <w:rPr>
          <w:rFonts w:ascii="Times New Roman" w:hAnsi="Times New Roman" w:cs="Times New Roman"/>
          <w:i/>
          <w:iCs/>
        </w:rPr>
        <w:t>What</w:t>
      </w:r>
      <w:proofErr w:type="gramEnd"/>
      <w:r w:rsidR="00E1731F">
        <w:rPr>
          <w:rFonts w:ascii="Times New Roman" w:hAnsi="Times New Roman" w:cs="Times New Roman"/>
          <w:i/>
          <w:iCs/>
        </w:rPr>
        <w:t xml:space="preserve"> is Life</w:t>
      </w:r>
      <w:r w:rsidR="00E1731F">
        <w:rPr>
          <w:rFonts w:ascii="Times New Roman" w:hAnsi="Times New Roman" w:cs="Times New Roman"/>
        </w:rPr>
        <w:t xml:space="preserve"> and </w:t>
      </w:r>
      <w:r w:rsidR="00E1731F">
        <w:rPr>
          <w:rFonts w:ascii="Times New Roman" w:hAnsi="Times New Roman" w:cs="Times New Roman"/>
          <w:i/>
          <w:iCs/>
          <w:color w:val="333333"/>
          <w:shd w:val="clear" w:color="auto" w:fill="FFFFFF"/>
        </w:rPr>
        <w:t xml:space="preserve">The Chemical History of a Candle </w:t>
      </w:r>
      <w:r w:rsidR="00E1731F">
        <w:rPr>
          <w:rFonts w:ascii="Times New Roman" w:hAnsi="Times New Roman" w:cs="Times New Roman"/>
        </w:rPr>
        <w:t>(Wu, 2018:574-575)</w:t>
      </w:r>
      <w:r w:rsidR="00250FB9">
        <w:rPr>
          <w:rFonts w:ascii="Times New Roman" w:hAnsi="Times New Roman" w:cs="Times New Roman"/>
        </w:rPr>
        <w:t>”</w:t>
      </w:r>
      <w:r w:rsidR="00E1731F">
        <w:rPr>
          <w:rFonts w:ascii="Times New Roman" w:hAnsi="Times New Roman" w:cs="Times New Roman"/>
        </w:rPr>
        <w:t>. The reason why our science is backward is that apart from the backwardness of science and technology, there are still many misunderstandings about the knowledge of science in cultural, academic and publishing circles.</w:t>
      </w:r>
      <w:r w:rsidR="00E1731F">
        <w:rPr>
          <w:rFonts w:hint="eastAsia"/>
        </w:rPr>
        <w:t xml:space="preserve"> </w:t>
      </w:r>
      <w:r w:rsidR="00E1731F">
        <w:rPr>
          <w:rFonts w:ascii="Times New Roman" w:hAnsi="Times New Roman" w:cs="Times New Roman"/>
        </w:rPr>
        <w:t>The current status of popular science is far from what we need, and it would take a lot of time to go a long way.</w:t>
      </w:r>
      <w:commentRangeEnd w:id="80"/>
      <w:r w:rsidR="00944745">
        <w:rPr>
          <w:rStyle w:val="af4"/>
        </w:rPr>
        <w:commentReference w:id="80"/>
      </w:r>
    </w:p>
    <w:p w14:paraId="67724D0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task and this report, the translator got some experience and enlightenment. First, a good translator should take all factors into consideration. </w:t>
      </w:r>
      <w:r w:rsidR="009C594F">
        <w:rPr>
          <w:rFonts w:ascii="Times New Roman" w:hAnsi="Times New Roman" w:cs="Times New Roman"/>
        </w:rPr>
        <w:t>“</w:t>
      </w:r>
      <w:r w:rsidR="009C594F">
        <w:rPr>
          <w:rFonts w:ascii="Times New Roman" w:hAnsi="Times New Roman" w:cs="Times New Roman" w:hint="eastAsia"/>
        </w:rPr>
        <w:t>The best translation can give the reader a feeling of natural</w:t>
      </w:r>
      <w:r w:rsidR="009C594F">
        <w:rPr>
          <w:rFonts w:ascii="Times New Roman" w:hAnsi="Times New Roman" w:cs="Times New Roman"/>
        </w:rPr>
        <w:t>”</w:t>
      </w:r>
      <w:r w:rsidR="009C594F">
        <w:rPr>
          <w:rFonts w:ascii="Times New Roman" w:hAnsi="Times New Roman" w:cs="Times New Roman" w:hint="eastAsia"/>
        </w:rPr>
        <w:t xml:space="preserve"> (Ye </w:t>
      </w:r>
      <w:proofErr w:type="spellStart"/>
      <w:r w:rsidR="009C594F">
        <w:rPr>
          <w:rFonts w:ascii="Times New Roman" w:hAnsi="Times New Roman" w:cs="Times New Roman" w:hint="eastAsia"/>
        </w:rPr>
        <w:t>Zinan</w:t>
      </w:r>
      <w:proofErr w:type="spellEnd"/>
      <w:r w:rsidR="009C594F">
        <w:rPr>
          <w:rFonts w:ascii="Times New Roman" w:hAnsi="Times New Roman" w:cs="Times New Roman" w:hint="eastAsia"/>
        </w:rPr>
        <w:t xml:space="preserve">, 2008:166). </w:t>
      </w:r>
      <w:r>
        <w:rPr>
          <w:rFonts w:ascii="Times New Roman" w:hAnsi="Times New Roman" w:cs="Times New Roman"/>
        </w:rPr>
        <w:t>Before translation, translators should know what kind of source text is, the writing style of the text and the readers of the book.</w:t>
      </w:r>
      <w:r w:rsidR="001E400D">
        <w:rPr>
          <w:rFonts w:ascii="Times New Roman" w:hAnsi="Times New Roman" w:cs="Times New Roman" w:hint="eastAsia"/>
        </w:rPr>
        <w:t xml:space="preserve"> </w:t>
      </w:r>
      <w:r>
        <w:rPr>
          <w:rFonts w:ascii="Times New Roman" w:hAnsi="Times New Roman" w:cs="Times New Roman"/>
        </w:rPr>
        <w:t>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14:paraId="2701A072"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lastRenderedPageBreak/>
        <w:t>It is certainly that there exist some mistakes in this report due to the limitation in both time and knowledge. This report is expected to provide a hand to those who do the same translation work and study popular science text translation.</w:t>
      </w:r>
    </w:p>
    <w:p w14:paraId="0474F0E9" w14:textId="77777777" w:rsidR="009750F4" w:rsidRDefault="00E1731F">
      <w:pPr>
        <w:pStyle w:val="1"/>
        <w:spacing w:before="156" w:after="156"/>
        <w:jc w:val="both"/>
      </w:pPr>
      <w:bookmarkStart w:id="82" w:name="_Toc2152679"/>
      <w:bookmarkStart w:id="83" w:name="_Toc2206145"/>
      <w:bookmarkStart w:id="84" w:name="_Toc6686089"/>
      <w:r>
        <w:rPr>
          <w:rFonts w:hint="eastAsia"/>
        </w:rPr>
        <w:t>Conclusion</w:t>
      </w:r>
      <w:bookmarkEnd w:id="82"/>
      <w:bookmarkEnd w:id="83"/>
      <w:bookmarkEnd w:id="84"/>
    </w:p>
    <w:p w14:paraId="154AD6AA" w14:textId="77777777" w:rsidR="00186737" w:rsidRPr="004506CA" w:rsidRDefault="004506CA" w:rsidP="004506CA">
      <w:pPr>
        <w:ind w:firstLineChars="200" w:firstLine="480"/>
        <w:jc w:val="both"/>
        <w:rPr>
          <w:rFonts w:ascii="Times New Roman" w:hAnsi="Times New Roman" w:cs="Times New Roman"/>
        </w:rPr>
      </w:pPr>
      <w:r>
        <w:rPr>
          <w:rFonts w:ascii="Times New Roman" w:hAnsi="Times New Roman" w:cs="Times New Roman"/>
        </w:rPr>
        <w:t xml:space="preserve">Guided by functional equivalence theory, the translations is mainly about free translation. It costs 31 days to complete the translation project. This report can be divided into four parts. First, project overview includes the project background, the text background, and the translation procedure with time management. Then, through the analysis of source text, the characteristics and writing style are introduced. Third, from lexical and syntactic level to show strategies adopted in translation, such as amplification and division. After that, the translator shows the unsolved problems and a reflection from the project. </w:t>
      </w:r>
    </w:p>
    <w:p w14:paraId="7319FE30" w14:textId="77777777" w:rsidR="006C166D" w:rsidRDefault="00E1731F" w:rsidP="006C166D">
      <w:pPr>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14:paraId="47396DC0" w14:textId="77777777" w:rsidR="006C166D" w:rsidRPr="006C166D" w:rsidRDefault="006C166D" w:rsidP="006C166D">
      <w:pPr>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14:paraId="01343166" w14:textId="77777777" w:rsidR="009750F4" w:rsidRDefault="009C5116">
      <w:pPr>
        <w:pStyle w:val="1"/>
        <w:spacing w:before="156" w:after="156"/>
        <w:jc w:val="both"/>
      </w:pPr>
      <w:bookmarkStart w:id="85" w:name="_Toc6686090"/>
      <w:r>
        <w:rPr>
          <w:rFonts w:hint="eastAsia"/>
        </w:rPr>
        <w:t>Reference</w:t>
      </w:r>
      <w:bookmarkEnd w:id="85"/>
    </w:p>
    <w:p w14:paraId="4A57D6F1" w14:textId="77777777" w:rsidR="00F57E8C" w:rsidRDefault="00E1731F" w:rsidP="00F57E8C">
      <w:pPr>
        <w:spacing w:line="360" w:lineRule="auto"/>
        <w:rPr>
          <w:rFonts w:ascii="Times New Roman" w:hAnsi="Times New Roman" w:cs="Times New Roman"/>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14:paraId="26DDC0EF" w14:textId="77777777"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14:paraId="243F468D" w14:textId="77777777" w:rsidR="00F57E8C" w:rsidRDefault="00E1731F" w:rsidP="00F57E8C">
      <w:pPr>
        <w:spacing w:line="360" w:lineRule="auto"/>
        <w:rPr>
          <w:rFonts w:ascii="Times New Roman" w:hAnsi="Times New Roman" w:cs="Times New Roman"/>
        </w:rPr>
      </w:pPr>
      <w:r>
        <w:rPr>
          <w:rFonts w:ascii="Times New Roman" w:hAnsi="Times New Roman" w:cs="Times New Roman"/>
        </w:rPr>
        <w:t xml:space="preserve">Nida, Eugene A. and Tabor, C.R. </w:t>
      </w:r>
      <w:r w:rsidRPr="003735D8">
        <w:rPr>
          <w:rFonts w:ascii="Times New Roman" w:hAnsi="Times New Roman" w:cs="Times New Roman"/>
          <w:i/>
        </w:rPr>
        <w:t>The Theory and Practice of Translation</w:t>
      </w:r>
      <w:r>
        <w:rPr>
          <w:rFonts w:ascii="Times New Roman" w:hAnsi="Times New Roman" w:cs="Times New Roman"/>
        </w:rPr>
        <w:t xml:space="preserve">. </w:t>
      </w:r>
    </w:p>
    <w:p w14:paraId="2A824BC4" w14:textId="77777777"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14:paraId="63A16F0D" w14:textId="77777777" w:rsidR="00F57E8C" w:rsidRDefault="00242763" w:rsidP="00F57E8C">
      <w:pPr>
        <w:spacing w:line="360" w:lineRule="auto"/>
        <w:rPr>
          <w:rFonts w:ascii="Times New Roman" w:hAnsi="Times New Roman" w:cs="Times New Roman"/>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xml:space="preserve">, Patrick. Taming the Beast: A Scientific Definition of Fintech. </w:t>
      </w:r>
    </w:p>
    <w:p w14:paraId="432E1F30" w14:textId="77777777" w:rsidR="00242763" w:rsidRDefault="00242763" w:rsidP="00F57E8C">
      <w:pPr>
        <w:spacing w:line="360" w:lineRule="auto"/>
        <w:ind w:firstLineChars="200" w:firstLine="480"/>
        <w:rPr>
          <w:rFonts w:ascii="Times New Roman" w:hAnsi="Times New Roman" w:cs="Times New Roman"/>
        </w:rPr>
      </w:pPr>
      <w:r w:rsidRPr="003735D8">
        <w:rPr>
          <w:rFonts w:ascii="Times New Roman" w:hAnsi="Times New Roman" w:cs="Times New Roman"/>
          <w:i/>
        </w:rPr>
        <w:t>Journal of Innovation Management</w:t>
      </w:r>
      <w:r w:rsidRPr="00242763">
        <w:rPr>
          <w:rFonts w:ascii="Times New Roman" w:hAnsi="Times New Roman" w:cs="Times New Roman"/>
        </w:rPr>
        <w:t>.</w:t>
      </w:r>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p>
    <w:p w14:paraId="5B6F49A1" w14:textId="77777777" w:rsidR="00015F11" w:rsidRPr="00015F11" w:rsidRDefault="00015F11" w:rsidP="00015F11">
      <w:pPr>
        <w:spacing w:line="360" w:lineRule="auto"/>
        <w:rPr>
          <w:rFonts w:ascii="Times New Roman" w:hAnsi="Times New Roman" w:cs="Times New Roman"/>
        </w:rPr>
      </w:pPr>
      <w:r>
        <w:rPr>
          <w:rFonts w:ascii="Times New Roman" w:hAnsi="Times New Roman" w:cs="Times New Roman" w:hint="eastAsia"/>
        </w:rPr>
        <w:t>陈琛</w:t>
      </w:r>
      <w:r>
        <w:rPr>
          <w:rFonts w:ascii="Times New Roman" w:hAnsi="Times New Roman" w:cs="Times New Roman" w:hint="eastAsia"/>
        </w:rPr>
        <w:t xml:space="preserve">. </w:t>
      </w:r>
      <w:r>
        <w:rPr>
          <w:rFonts w:ascii="Times New Roman" w:hAnsi="Times New Roman" w:cs="Times New Roman" w:hint="eastAsia"/>
        </w:rPr>
        <w:t>科普文本翻译中的功能对等</w:t>
      </w:r>
      <w:r>
        <w:rPr>
          <w:rFonts w:ascii="Times New Roman" w:hAnsi="Times New Roman" w:cs="Times New Roman" w:hint="eastAsia"/>
        </w:rPr>
        <w:t xml:space="preserve">[D]. </w:t>
      </w:r>
      <w:r>
        <w:rPr>
          <w:rFonts w:ascii="Times New Roman" w:hAnsi="Times New Roman" w:cs="Times New Roman" w:hint="eastAsia"/>
        </w:rPr>
        <w:t>南京大学</w:t>
      </w:r>
      <w:r>
        <w:rPr>
          <w:rFonts w:ascii="Times New Roman" w:hAnsi="Times New Roman" w:cs="Times New Roman" w:hint="eastAsia"/>
        </w:rPr>
        <w:t>,2018</w:t>
      </w:r>
    </w:p>
    <w:p w14:paraId="5768937B" w14:textId="77777777" w:rsidR="00461C1C" w:rsidRPr="00461C1C" w:rsidRDefault="00461C1C" w:rsidP="00461C1C">
      <w:r>
        <w:rPr>
          <w:rFonts w:hint="eastAsia"/>
        </w:rPr>
        <w:t>冯庆华.</w:t>
      </w:r>
      <w:r w:rsidR="00015F11">
        <w:rPr>
          <w:rFonts w:hint="eastAsia"/>
        </w:rPr>
        <w:t xml:space="preserve"> </w:t>
      </w:r>
      <w:r>
        <w:rPr>
          <w:rFonts w:hint="eastAsia"/>
        </w:rPr>
        <w:t>实用翻译教程[M] 上海</w:t>
      </w:r>
      <w:r w:rsidR="009C594F">
        <w:rPr>
          <w:rFonts w:hint="eastAsia"/>
        </w:rPr>
        <w:t>:</w:t>
      </w:r>
      <w:r>
        <w:rPr>
          <w:rFonts w:hint="eastAsia"/>
        </w:rPr>
        <w:t>上海外语出版社, 2001</w:t>
      </w:r>
      <w:r w:rsidR="009C594F">
        <w:rPr>
          <w:rFonts w:hint="eastAsia"/>
        </w:rPr>
        <w:t>.</w:t>
      </w:r>
    </w:p>
    <w:p w14:paraId="61EEC866" w14:textId="77777777" w:rsidR="009750F4" w:rsidRDefault="00E1731F" w:rsidP="00F57E8C">
      <w:pPr>
        <w:spacing w:line="360" w:lineRule="auto"/>
      </w:pPr>
      <w:r>
        <w:rPr>
          <w:rFonts w:hint="eastAsia"/>
        </w:rPr>
        <w:t>郭建中</w:t>
      </w:r>
      <w:r w:rsidR="009C594F">
        <w:t>.</w:t>
      </w:r>
      <w:r w:rsidR="00015F11">
        <w:rPr>
          <w:rFonts w:hint="eastAsia"/>
        </w:rPr>
        <w:t xml:space="preserve"> </w:t>
      </w:r>
      <w:r>
        <w:t>科普翻译的标准和译者的修养[J].</w:t>
      </w:r>
      <w:r>
        <w:rPr>
          <w:rFonts w:hint="eastAsia"/>
        </w:rPr>
        <w:t xml:space="preserve"> </w:t>
      </w:r>
      <w:r>
        <w:t>中国翻译. 2007(06)</w:t>
      </w:r>
      <w:r w:rsidR="009C594F">
        <w:rPr>
          <w:rFonts w:hint="eastAsia"/>
        </w:rPr>
        <w:t>.</w:t>
      </w:r>
    </w:p>
    <w:p w14:paraId="208ACE6B" w14:textId="77777777" w:rsidR="009C594F" w:rsidRDefault="009C594F" w:rsidP="00F57E8C">
      <w:pPr>
        <w:spacing w:line="360" w:lineRule="auto"/>
      </w:pPr>
      <w:r>
        <w:rPr>
          <w:rFonts w:hint="eastAsia"/>
        </w:rPr>
        <w:t>谭载喜.</w:t>
      </w:r>
      <w:r w:rsidR="00015F11">
        <w:rPr>
          <w:rFonts w:hint="eastAsia"/>
        </w:rPr>
        <w:t xml:space="preserve"> </w:t>
      </w:r>
      <w:r>
        <w:rPr>
          <w:rFonts w:hint="eastAsia"/>
        </w:rPr>
        <w:t>新编</w:t>
      </w:r>
      <w:proofErr w:type="gramStart"/>
      <w:r>
        <w:rPr>
          <w:rFonts w:hint="eastAsia"/>
        </w:rPr>
        <w:t>奈达论</w:t>
      </w:r>
      <w:proofErr w:type="gramEnd"/>
      <w:r>
        <w:rPr>
          <w:rFonts w:hint="eastAsia"/>
        </w:rPr>
        <w:t>翻译[M]. 北京:中国对外翻译出版公司, 2002.</w:t>
      </w:r>
    </w:p>
    <w:p w14:paraId="081D9ECA" w14:textId="77777777" w:rsidR="009750F4" w:rsidRDefault="00E1731F" w:rsidP="00F57E8C">
      <w:pPr>
        <w:spacing w:line="360" w:lineRule="auto"/>
      </w:pPr>
      <w:r>
        <w:rPr>
          <w:rFonts w:hint="eastAsia"/>
        </w:rPr>
        <w:t>武际可</w:t>
      </w:r>
      <w:r w:rsidR="009C594F">
        <w:rPr>
          <w:rFonts w:hint="eastAsia"/>
        </w:rPr>
        <w:t>.</w:t>
      </w:r>
      <w:r w:rsidR="00015F11">
        <w:rPr>
          <w:rFonts w:hint="eastAsia"/>
        </w:rPr>
        <w:t xml:space="preserve"> </w:t>
      </w:r>
      <w:r>
        <w:rPr>
          <w:rFonts w:hint="eastAsia"/>
        </w:rPr>
        <w:t>科普是理学家不可旁贷的责任. 力学与实践,2018,40(5):574-575</w:t>
      </w:r>
      <w:r w:rsidR="009C594F">
        <w:rPr>
          <w:rFonts w:hint="eastAsia"/>
        </w:rPr>
        <w:t>.</w:t>
      </w:r>
    </w:p>
    <w:p w14:paraId="73615C88" w14:textId="77777777" w:rsidR="009C594F" w:rsidRDefault="009C594F" w:rsidP="00F57E8C">
      <w:pPr>
        <w:spacing w:line="360" w:lineRule="auto"/>
        <w:rPr>
          <w:rFonts w:ascii="微软雅黑" w:eastAsia="微软雅黑" w:hAnsi="微软雅黑"/>
          <w:color w:val="000000"/>
          <w:sz w:val="21"/>
          <w:szCs w:val="21"/>
        </w:rPr>
      </w:pPr>
      <w:r w:rsidRPr="009C594F">
        <w:rPr>
          <w:rFonts w:asciiTheme="majorEastAsia" w:eastAsiaTheme="majorEastAsia" w:hAnsiTheme="majorEastAsia" w:hint="eastAsia"/>
          <w:color w:val="000000"/>
          <w:szCs w:val="21"/>
        </w:rPr>
        <w:t>王振平</w:t>
      </w:r>
      <w:r w:rsidRPr="009C594F">
        <w:rPr>
          <w:rFonts w:asciiTheme="majorEastAsia" w:eastAsiaTheme="majorEastAsia" w:hAnsiTheme="majorEastAsia"/>
          <w:color w:val="000000"/>
          <w:szCs w:val="21"/>
        </w:rPr>
        <w:t>.</w:t>
      </w:r>
      <w:r w:rsidR="00015F11">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科普著作的文体与翻译[J].上海翻译,2006,(2):35-38</w:t>
      </w:r>
      <w:r w:rsidRPr="009C594F">
        <w:rPr>
          <w:rFonts w:ascii="微软雅黑" w:eastAsia="微软雅黑" w:hAnsi="微软雅黑"/>
          <w:color w:val="000000"/>
          <w:sz w:val="21"/>
          <w:szCs w:val="21"/>
        </w:rPr>
        <w:t>.</w:t>
      </w:r>
    </w:p>
    <w:p w14:paraId="7927D39A" w14:textId="77777777" w:rsidR="00D2639A" w:rsidRDefault="00D2639A" w:rsidP="00F57E8C">
      <w:pPr>
        <w:spacing w:line="360" w:lineRule="auto"/>
      </w:pPr>
      <w:proofErr w:type="gramStart"/>
      <w:r>
        <w:rPr>
          <w:rFonts w:hint="eastAsia"/>
        </w:rPr>
        <w:t>谢天振</w:t>
      </w:r>
      <w:proofErr w:type="gramEnd"/>
      <w:r w:rsidR="009C594F">
        <w:rPr>
          <w:rFonts w:hint="eastAsia"/>
        </w:rPr>
        <w:t>.</w:t>
      </w:r>
      <w:r w:rsidR="00015F11">
        <w:rPr>
          <w:rFonts w:hint="eastAsia"/>
        </w:rPr>
        <w:t xml:space="preserve"> </w:t>
      </w:r>
      <w:r>
        <w:rPr>
          <w:rFonts w:hint="eastAsia"/>
        </w:rPr>
        <w:t>海上译</w:t>
      </w:r>
      <w:proofErr w:type="gramStart"/>
      <w:r>
        <w:rPr>
          <w:rFonts w:hint="eastAsia"/>
        </w:rPr>
        <w:t>谭</w:t>
      </w:r>
      <w:proofErr w:type="gramEnd"/>
      <w:r>
        <w:rPr>
          <w:rFonts w:hint="eastAsia"/>
        </w:rPr>
        <w:t>[M]. 上海:</w:t>
      </w:r>
      <w:r w:rsidR="00461C1C">
        <w:rPr>
          <w:rFonts w:hint="eastAsia"/>
        </w:rPr>
        <w:t xml:space="preserve">复旦大学出版社, </w:t>
      </w:r>
      <w:r>
        <w:rPr>
          <w:rFonts w:hint="eastAsia"/>
        </w:rPr>
        <w:t>2013</w:t>
      </w:r>
      <w:r w:rsidR="009C594F">
        <w:rPr>
          <w:rFonts w:hint="eastAsia"/>
        </w:rPr>
        <w:t>.</w:t>
      </w:r>
    </w:p>
    <w:p w14:paraId="07EDA114" w14:textId="77777777" w:rsidR="00015F11" w:rsidRDefault="00015F11" w:rsidP="00F57E8C">
      <w:pPr>
        <w:spacing w:line="360" w:lineRule="auto"/>
        <w:rPr>
          <w:rFonts w:asciiTheme="minorEastAsia" w:eastAsiaTheme="minorEastAsia" w:hAnsiTheme="minorEastAsia"/>
          <w:color w:val="000000"/>
          <w:szCs w:val="21"/>
        </w:rPr>
      </w:pPr>
      <w:r w:rsidRPr="00015F11">
        <w:rPr>
          <w:rFonts w:asciiTheme="minorEastAsia" w:eastAsiaTheme="minorEastAsia" w:hAnsiTheme="minorEastAsia" w:hint="eastAsia"/>
          <w:color w:val="000000"/>
          <w:szCs w:val="21"/>
        </w:rPr>
        <w:t>闫文培.</w:t>
      </w:r>
      <w:r>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论翻译的功能对等及其实现策略[J].阅江学刊,2011,(3):134-139.</w:t>
      </w:r>
    </w:p>
    <w:p w14:paraId="42491F8F" w14:textId="77777777" w:rsidR="00015F11" w:rsidRPr="00015F11" w:rsidRDefault="00015F11" w:rsidP="00F57E8C">
      <w:pPr>
        <w:spacing w:line="360" w:lineRule="auto"/>
        <w:rPr>
          <w:rFonts w:asciiTheme="minorEastAsia" w:eastAsiaTheme="minorEastAsia" w:hAnsiTheme="minorEastAsia"/>
          <w:sz w:val="32"/>
        </w:rPr>
      </w:pPr>
      <w:proofErr w:type="gramStart"/>
      <w:r>
        <w:rPr>
          <w:rFonts w:asciiTheme="minorEastAsia" w:eastAsiaTheme="minorEastAsia" w:hAnsiTheme="minorEastAsia" w:hint="eastAsia"/>
          <w:color w:val="000000"/>
          <w:szCs w:val="21"/>
        </w:rPr>
        <w:t>叶子南</w:t>
      </w:r>
      <w:proofErr w:type="gramEnd"/>
      <w:r>
        <w:rPr>
          <w:rFonts w:asciiTheme="minorEastAsia" w:eastAsiaTheme="minorEastAsia" w:hAnsiTheme="minorEastAsia" w:hint="eastAsia"/>
          <w:color w:val="000000"/>
          <w:szCs w:val="21"/>
        </w:rPr>
        <w:t>. 高级英汉翻译理论与实践（第二版</w:t>
      </w:r>
      <w:r>
        <w:rPr>
          <w:rFonts w:asciiTheme="minorEastAsia" w:eastAsiaTheme="minorEastAsia" w:hAnsiTheme="minorEastAsia"/>
          <w:color w:val="000000"/>
          <w:szCs w:val="21"/>
        </w:rPr>
        <w:t>）</w:t>
      </w:r>
      <w:r>
        <w:rPr>
          <w:rFonts w:asciiTheme="minorEastAsia" w:eastAsiaTheme="minorEastAsia" w:hAnsiTheme="minorEastAsia" w:hint="eastAsia"/>
          <w:color w:val="000000"/>
          <w:szCs w:val="21"/>
        </w:rPr>
        <w:t>. 北京:清华大学出版社, 2008:166</w:t>
      </w:r>
    </w:p>
    <w:p w14:paraId="0A4C79A2" w14:textId="77777777" w:rsidR="009C5116" w:rsidRDefault="009C5116" w:rsidP="009C5116">
      <w:pPr>
        <w:pStyle w:val="1"/>
        <w:spacing w:before="156" w:after="156"/>
        <w:jc w:val="both"/>
      </w:pPr>
      <w:bookmarkStart w:id="86" w:name="_Toc2152680"/>
      <w:bookmarkStart w:id="87" w:name="_Toc2206146"/>
      <w:bookmarkStart w:id="88" w:name="_Toc6686091"/>
      <w:r>
        <w:rPr>
          <w:rFonts w:hint="eastAsia"/>
        </w:rPr>
        <w:lastRenderedPageBreak/>
        <w:t>Appendix</w:t>
      </w:r>
      <w:bookmarkEnd w:id="86"/>
      <w:bookmarkEnd w:id="87"/>
      <w:bookmarkEnd w:id="88"/>
    </w:p>
    <w:p w14:paraId="32E2F6AC" w14:textId="77777777" w:rsidR="009C5116" w:rsidRDefault="009C5116" w:rsidP="009C5116">
      <w:pPr>
        <w:pStyle w:val="1"/>
        <w:spacing w:before="156" w:after="156"/>
        <w:jc w:val="both"/>
      </w:pPr>
      <w:bookmarkStart w:id="89" w:name="_Toc2152681"/>
      <w:bookmarkStart w:id="90" w:name="_Toc2206147"/>
      <w:bookmarkStart w:id="91" w:name="_Toc6686092"/>
      <w:r>
        <w:rPr>
          <w:rFonts w:hint="eastAsia"/>
        </w:rPr>
        <w:t>Acknowledgemen</w:t>
      </w:r>
      <w:bookmarkEnd w:id="89"/>
      <w:bookmarkEnd w:id="90"/>
      <w:r w:rsidR="005C3129">
        <w:rPr>
          <w:rFonts w:hint="eastAsia"/>
        </w:rPr>
        <w:t>t</w:t>
      </w:r>
      <w:bookmarkEnd w:id="91"/>
    </w:p>
    <w:p w14:paraId="481DEE83" w14:textId="77777777" w:rsidR="00D336B7" w:rsidRPr="00D336B7" w:rsidRDefault="00D336B7" w:rsidP="00D336B7"/>
    <w:sectPr w:rsidR="00D336B7" w:rsidRPr="00D336B7">
      <w:headerReference w:type="even" r:id="rId11"/>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李 亚星" w:date="2019-04-21T08:14:00Z" w:initials="李">
    <w:p w14:paraId="1A656BBE" w14:textId="77777777" w:rsidR="002064E4" w:rsidRDefault="002064E4">
      <w:pPr>
        <w:pStyle w:val="af1"/>
      </w:pPr>
      <w:r>
        <w:rPr>
          <w:rStyle w:val="af4"/>
        </w:rPr>
        <w:annotationRef/>
      </w:r>
      <w:r>
        <w:rPr>
          <w:rFonts w:hint="eastAsia"/>
        </w:rPr>
        <w:t>字体还是没改</w:t>
      </w:r>
    </w:p>
  </w:comment>
  <w:comment w:id="8" w:author="李 亚星" w:date="2019-04-21T08:15:00Z" w:initials="李">
    <w:p w14:paraId="3FE30E59" w14:textId="77777777" w:rsidR="002064E4" w:rsidRDefault="002064E4">
      <w:pPr>
        <w:pStyle w:val="af1"/>
      </w:pPr>
      <w:r>
        <w:rPr>
          <w:rStyle w:val="af4"/>
        </w:rPr>
        <w:annotationRef/>
      </w:r>
      <w:r>
        <w:rPr>
          <w:rFonts w:hint="eastAsia"/>
        </w:rPr>
        <w:t>这句话用主动形式，衔接更好</w:t>
      </w:r>
    </w:p>
  </w:comment>
  <w:comment w:id="9" w:author="李 亚星" w:date="2019-04-21T08:16:00Z" w:initials="李">
    <w:p w14:paraId="04AA3A43" w14:textId="77777777" w:rsidR="002064E4" w:rsidRDefault="002064E4">
      <w:pPr>
        <w:pStyle w:val="af1"/>
      </w:pPr>
      <w:r>
        <w:rPr>
          <w:rStyle w:val="af4"/>
        </w:rPr>
        <w:annotationRef/>
      </w:r>
      <w:r>
        <w:rPr>
          <w:rFonts w:hint="eastAsia"/>
        </w:rPr>
        <w:t>？？？</w:t>
      </w:r>
    </w:p>
  </w:comment>
  <w:comment w:id="25" w:author="李 亚星" w:date="2019-04-21T08:17:00Z" w:initials="李">
    <w:p w14:paraId="1189CC39" w14:textId="77777777" w:rsidR="002064E4" w:rsidRDefault="002064E4">
      <w:pPr>
        <w:pStyle w:val="af1"/>
      </w:pPr>
      <w:r>
        <w:rPr>
          <w:rStyle w:val="af4"/>
        </w:rPr>
        <w:annotationRef/>
      </w:r>
      <w:r>
        <w:rPr>
          <w:rFonts w:hint="eastAsia"/>
        </w:rPr>
        <w:t>格式</w:t>
      </w:r>
    </w:p>
  </w:comment>
  <w:comment w:id="57" w:author="李 亚星" w:date="2019-04-21T08:20:00Z" w:initials="李">
    <w:p w14:paraId="6E6C5CCE" w14:textId="77777777" w:rsidR="002064E4" w:rsidRDefault="002064E4">
      <w:pPr>
        <w:pStyle w:val="af1"/>
      </w:pPr>
      <w:r>
        <w:rPr>
          <w:rStyle w:val="af4"/>
        </w:rPr>
        <w:annotationRef/>
      </w:r>
      <w:r>
        <w:rPr>
          <w:rFonts w:hint="eastAsia"/>
        </w:rPr>
        <w:t>？？？</w:t>
      </w:r>
    </w:p>
  </w:comment>
  <w:comment w:id="60" w:author="李 亚星" w:date="2019-04-21T08:21:00Z" w:initials="李">
    <w:p w14:paraId="4E312A38" w14:textId="77777777" w:rsidR="002064E4" w:rsidRDefault="002064E4">
      <w:pPr>
        <w:pStyle w:val="af1"/>
        <w:rPr>
          <w:rFonts w:hint="eastAsia"/>
        </w:rPr>
      </w:pPr>
      <w:r>
        <w:rPr>
          <w:rStyle w:val="af4"/>
        </w:rPr>
        <w:annotationRef/>
      </w:r>
      <w:r>
        <w:rPr>
          <w:rFonts w:hint="eastAsia"/>
        </w:rPr>
        <w:t>区别用黑体突出出来。</w:t>
      </w:r>
    </w:p>
  </w:comment>
  <w:comment w:id="63" w:author="李 亚星" w:date="2019-04-21T08:22:00Z" w:initials="李">
    <w:p w14:paraId="4F2D8906" w14:textId="77777777" w:rsidR="002064E4" w:rsidRDefault="002064E4">
      <w:pPr>
        <w:pStyle w:val="af1"/>
        <w:rPr>
          <w:rFonts w:hint="eastAsia"/>
        </w:rPr>
      </w:pPr>
      <w:r>
        <w:rPr>
          <w:rStyle w:val="af4"/>
        </w:rPr>
        <w:annotationRef/>
      </w:r>
      <w:r>
        <w:rPr>
          <w:rFonts w:hint="eastAsia"/>
        </w:rPr>
        <w:t>格式不统一，前面都缩进了的，全缩进比较好</w:t>
      </w:r>
    </w:p>
  </w:comment>
  <w:comment w:id="80" w:author="李 亚星" w:date="2019-04-21T08:26:00Z" w:initials="李">
    <w:p w14:paraId="20EE8D7D" w14:textId="77777777" w:rsidR="00944745" w:rsidRDefault="00944745">
      <w:pPr>
        <w:pStyle w:val="af1"/>
        <w:rPr>
          <w:rFonts w:hint="eastAsia"/>
        </w:rPr>
      </w:pPr>
      <w:r>
        <w:rPr>
          <w:rStyle w:val="af4"/>
        </w:rPr>
        <w:annotationRef/>
      </w:r>
      <w:r>
        <w:rPr>
          <w:rFonts w:hint="eastAsia"/>
        </w:rPr>
        <w:t>这段应该放到前面，解释fintech</w:t>
      </w:r>
      <w:r>
        <w:rPr>
          <w:rFonts w:hint="eastAsia"/>
        </w:rPr>
        <w:t>。</w:t>
      </w:r>
      <w:r>
        <w:rPr>
          <w:rFonts w:hint="eastAsia"/>
        </w:rPr>
        <w:t>而不是放在最后。</w:t>
      </w:r>
      <w:bookmarkStart w:id="81" w:name="_GoBack"/>
      <w:bookmarkEnd w:id="8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56BBE" w15:done="0"/>
  <w15:commentEx w15:paraId="3FE30E59" w15:done="0"/>
  <w15:commentEx w15:paraId="04AA3A43" w15:done="0"/>
  <w15:commentEx w15:paraId="1189CC39" w15:done="0"/>
  <w15:commentEx w15:paraId="6E6C5CCE" w15:done="0"/>
  <w15:commentEx w15:paraId="4E312A38" w15:done="0"/>
  <w15:commentEx w15:paraId="4F2D8906" w15:done="0"/>
  <w15:commentEx w15:paraId="20EE8D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56BBE" w16cid:durableId="2066A4DE"/>
  <w16cid:commentId w16cid:paraId="3FE30E59" w16cid:durableId="2066A517"/>
  <w16cid:commentId w16cid:paraId="04AA3A43" w16cid:durableId="2066A56D"/>
  <w16cid:commentId w16cid:paraId="1189CC39" w16cid:durableId="2066A5A3"/>
  <w16cid:commentId w16cid:paraId="6E6C5CCE" w16cid:durableId="2066A663"/>
  <w16cid:commentId w16cid:paraId="4E312A38" w16cid:durableId="2066A684"/>
  <w16cid:commentId w16cid:paraId="4F2D8906" w16cid:durableId="2066A6AE"/>
  <w16cid:commentId w16cid:paraId="20EE8D7D" w16cid:durableId="2066A7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1A4F" w14:textId="77777777" w:rsidR="006A0698" w:rsidRDefault="006A0698" w:rsidP="007631A0">
      <w:r>
        <w:separator/>
      </w:r>
    </w:p>
  </w:endnote>
  <w:endnote w:type="continuationSeparator" w:id="0">
    <w:p w14:paraId="6CE9E663" w14:textId="77777777" w:rsidR="006A0698" w:rsidRDefault="006A0698"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B57B" w14:textId="77777777" w:rsidR="006A0698" w:rsidRDefault="006A0698" w:rsidP="007631A0">
      <w:r>
        <w:separator/>
      </w:r>
    </w:p>
  </w:footnote>
  <w:footnote w:type="continuationSeparator" w:id="0">
    <w:p w14:paraId="05C43EF5" w14:textId="77777777" w:rsidR="006A0698" w:rsidRDefault="006A0698" w:rsidP="0076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0ADE3" w14:textId="77777777" w:rsidR="007631A0" w:rsidRDefault="007631A0" w:rsidP="007631A0">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C2AA4" w14:textId="77777777" w:rsidR="007631A0" w:rsidRDefault="007631A0" w:rsidP="007631A0">
    <w:pPr>
      <w:pStyle w:val="a7"/>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C"/>
    <w:rsid w:val="00015F11"/>
    <w:rsid w:val="000233EB"/>
    <w:rsid w:val="00026E7E"/>
    <w:rsid w:val="000338D7"/>
    <w:rsid w:val="000401B8"/>
    <w:rsid w:val="00045082"/>
    <w:rsid w:val="0006172D"/>
    <w:rsid w:val="00061DB3"/>
    <w:rsid w:val="00063E21"/>
    <w:rsid w:val="00070475"/>
    <w:rsid w:val="00081E88"/>
    <w:rsid w:val="00083548"/>
    <w:rsid w:val="00083E88"/>
    <w:rsid w:val="00084083"/>
    <w:rsid w:val="00084BE2"/>
    <w:rsid w:val="0008555F"/>
    <w:rsid w:val="000870DD"/>
    <w:rsid w:val="0009050F"/>
    <w:rsid w:val="00093DD8"/>
    <w:rsid w:val="000A1556"/>
    <w:rsid w:val="000A248D"/>
    <w:rsid w:val="000A28BE"/>
    <w:rsid w:val="000A3FA9"/>
    <w:rsid w:val="000C0292"/>
    <w:rsid w:val="000C2AA1"/>
    <w:rsid w:val="000C3980"/>
    <w:rsid w:val="000D07F2"/>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86737"/>
    <w:rsid w:val="00194E8B"/>
    <w:rsid w:val="001B5BD8"/>
    <w:rsid w:val="001D00D1"/>
    <w:rsid w:val="001D54D3"/>
    <w:rsid w:val="001D589B"/>
    <w:rsid w:val="001E400D"/>
    <w:rsid w:val="001F4FCC"/>
    <w:rsid w:val="00201C4D"/>
    <w:rsid w:val="0020439A"/>
    <w:rsid w:val="002064E4"/>
    <w:rsid w:val="00213BD0"/>
    <w:rsid w:val="00226F03"/>
    <w:rsid w:val="00231433"/>
    <w:rsid w:val="00240429"/>
    <w:rsid w:val="00242763"/>
    <w:rsid w:val="0024397F"/>
    <w:rsid w:val="00250FB9"/>
    <w:rsid w:val="0025240A"/>
    <w:rsid w:val="002532AD"/>
    <w:rsid w:val="00254707"/>
    <w:rsid w:val="00256B22"/>
    <w:rsid w:val="00272758"/>
    <w:rsid w:val="0028681E"/>
    <w:rsid w:val="00292C95"/>
    <w:rsid w:val="002973F9"/>
    <w:rsid w:val="0029760A"/>
    <w:rsid w:val="002B2B1A"/>
    <w:rsid w:val="002C29A8"/>
    <w:rsid w:val="002C461B"/>
    <w:rsid w:val="002C5782"/>
    <w:rsid w:val="002C7FE5"/>
    <w:rsid w:val="002D1F2B"/>
    <w:rsid w:val="002E16DE"/>
    <w:rsid w:val="002E31DA"/>
    <w:rsid w:val="002F03B5"/>
    <w:rsid w:val="002F0ED0"/>
    <w:rsid w:val="002F1165"/>
    <w:rsid w:val="002F1354"/>
    <w:rsid w:val="00313ED9"/>
    <w:rsid w:val="0031753B"/>
    <w:rsid w:val="00323AF4"/>
    <w:rsid w:val="00330A81"/>
    <w:rsid w:val="00332E55"/>
    <w:rsid w:val="00342C51"/>
    <w:rsid w:val="003441FE"/>
    <w:rsid w:val="00344D63"/>
    <w:rsid w:val="00347AEC"/>
    <w:rsid w:val="00354F7B"/>
    <w:rsid w:val="00360980"/>
    <w:rsid w:val="00367B4A"/>
    <w:rsid w:val="0037198D"/>
    <w:rsid w:val="003735D8"/>
    <w:rsid w:val="003774A7"/>
    <w:rsid w:val="003833CC"/>
    <w:rsid w:val="00383A96"/>
    <w:rsid w:val="0039041B"/>
    <w:rsid w:val="00394A72"/>
    <w:rsid w:val="003A08B8"/>
    <w:rsid w:val="003A127D"/>
    <w:rsid w:val="003A41D3"/>
    <w:rsid w:val="003C4A2C"/>
    <w:rsid w:val="003C6A01"/>
    <w:rsid w:val="003D1CD8"/>
    <w:rsid w:val="003F6805"/>
    <w:rsid w:val="004007CE"/>
    <w:rsid w:val="00400DBE"/>
    <w:rsid w:val="00402B63"/>
    <w:rsid w:val="004037F3"/>
    <w:rsid w:val="00407930"/>
    <w:rsid w:val="00411E36"/>
    <w:rsid w:val="00421920"/>
    <w:rsid w:val="0042521B"/>
    <w:rsid w:val="00436BFA"/>
    <w:rsid w:val="004375A1"/>
    <w:rsid w:val="0044491B"/>
    <w:rsid w:val="004506CA"/>
    <w:rsid w:val="0045163C"/>
    <w:rsid w:val="0045245C"/>
    <w:rsid w:val="00452A7B"/>
    <w:rsid w:val="00453055"/>
    <w:rsid w:val="00455809"/>
    <w:rsid w:val="00457E2A"/>
    <w:rsid w:val="00460BCF"/>
    <w:rsid w:val="00461C1C"/>
    <w:rsid w:val="00464C5A"/>
    <w:rsid w:val="0048116B"/>
    <w:rsid w:val="00481BA8"/>
    <w:rsid w:val="00487E04"/>
    <w:rsid w:val="0049167F"/>
    <w:rsid w:val="00492B4E"/>
    <w:rsid w:val="0049456E"/>
    <w:rsid w:val="00497AD2"/>
    <w:rsid w:val="004A1912"/>
    <w:rsid w:val="004A45D3"/>
    <w:rsid w:val="004A6AC6"/>
    <w:rsid w:val="004B73E6"/>
    <w:rsid w:val="004C5CFB"/>
    <w:rsid w:val="004D4546"/>
    <w:rsid w:val="004E761D"/>
    <w:rsid w:val="004F5A09"/>
    <w:rsid w:val="0050168A"/>
    <w:rsid w:val="0050663B"/>
    <w:rsid w:val="00510F71"/>
    <w:rsid w:val="00525707"/>
    <w:rsid w:val="005264A2"/>
    <w:rsid w:val="00526E5D"/>
    <w:rsid w:val="00531CD9"/>
    <w:rsid w:val="005378B9"/>
    <w:rsid w:val="00540C28"/>
    <w:rsid w:val="00544377"/>
    <w:rsid w:val="00547D56"/>
    <w:rsid w:val="0057713A"/>
    <w:rsid w:val="00577C22"/>
    <w:rsid w:val="00581631"/>
    <w:rsid w:val="0058614B"/>
    <w:rsid w:val="00596427"/>
    <w:rsid w:val="00596962"/>
    <w:rsid w:val="005B2D33"/>
    <w:rsid w:val="005B370E"/>
    <w:rsid w:val="005C3129"/>
    <w:rsid w:val="005C76FE"/>
    <w:rsid w:val="005D2340"/>
    <w:rsid w:val="005F5101"/>
    <w:rsid w:val="005F7894"/>
    <w:rsid w:val="005F7E73"/>
    <w:rsid w:val="00610C30"/>
    <w:rsid w:val="006135C6"/>
    <w:rsid w:val="006150AA"/>
    <w:rsid w:val="00620AD5"/>
    <w:rsid w:val="006330AF"/>
    <w:rsid w:val="00637904"/>
    <w:rsid w:val="00640BD7"/>
    <w:rsid w:val="006430C8"/>
    <w:rsid w:val="00647D6A"/>
    <w:rsid w:val="006643CC"/>
    <w:rsid w:val="00664543"/>
    <w:rsid w:val="00665447"/>
    <w:rsid w:val="00667296"/>
    <w:rsid w:val="00674B31"/>
    <w:rsid w:val="00677C95"/>
    <w:rsid w:val="006862CC"/>
    <w:rsid w:val="006909B9"/>
    <w:rsid w:val="006A0698"/>
    <w:rsid w:val="006B0E22"/>
    <w:rsid w:val="006C026F"/>
    <w:rsid w:val="006C166D"/>
    <w:rsid w:val="006C7DBB"/>
    <w:rsid w:val="006E0A82"/>
    <w:rsid w:val="006E63E8"/>
    <w:rsid w:val="007008DD"/>
    <w:rsid w:val="0071047E"/>
    <w:rsid w:val="00713A74"/>
    <w:rsid w:val="00720C0C"/>
    <w:rsid w:val="00723B92"/>
    <w:rsid w:val="00732278"/>
    <w:rsid w:val="00734B2D"/>
    <w:rsid w:val="007448A4"/>
    <w:rsid w:val="00744934"/>
    <w:rsid w:val="007464EA"/>
    <w:rsid w:val="00746FB1"/>
    <w:rsid w:val="00753DFA"/>
    <w:rsid w:val="007549D4"/>
    <w:rsid w:val="007630A5"/>
    <w:rsid w:val="007631A0"/>
    <w:rsid w:val="00764B65"/>
    <w:rsid w:val="00766E9F"/>
    <w:rsid w:val="00776793"/>
    <w:rsid w:val="0078064E"/>
    <w:rsid w:val="00780AE1"/>
    <w:rsid w:val="0078270C"/>
    <w:rsid w:val="00795D31"/>
    <w:rsid w:val="007A7CAB"/>
    <w:rsid w:val="007B7DB3"/>
    <w:rsid w:val="007C1B9E"/>
    <w:rsid w:val="007C2C6C"/>
    <w:rsid w:val="007D2D2F"/>
    <w:rsid w:val="007E4241"/>
    <w:rsid w:val="007F4101"/>
    <w:rsid w:val="007F7993"/>
    <w:rsid w:val="00800339"/>
    <w:rsid w:val="008039B8"/>
    <w:rsid w:val="00814545"/>
    <w:rsid w:val="00816A38"/>
    <w:rsid w:val="00816C5C"/>
    <w:rsid w:val="00820EB7"/>
    <w:rsid w:val="00844C3A"/>
    <w:rsid w:val="00854ABB"/>
    <w:rsid w:val="00861623"/>
    <w:rsid w:val="00876AD3"/>
    <w:rsid w:val="008853A2"/>
    <w:rsid w:val="008A2C7F"/>
    <w:rsid w:val="008B305A"/>
    <w:rsid w:val="008B7D92"/>
    <w:rsid w:val="008C4C40"/>
    <w:rsid w:val="008C5120"/>
    <w:rsid w:val="008C5CF1"/>
    <w:rsid w:val="008C6E41"/>
    <w:rsid w:val="008E03AC"/>
    <w:rsid w:val="008E419A"/>
    <w:rsid w:val="008F1378"/>
    <w:rsid w:val="0090694B"/>
    <w:rsid w:val="00920BEB"/>
    <w:rsid w:val="00930FF2"/>
    <w:rsid w:val="00933FDF"/>
    <w:rsid w:val="009350B0"/>
    <w:rsid w:val="009440D9"/>
    <w:rsid w:val="00944745"/>
    <w:rsid w:val="00946CC1"/>
    <w:rsid w:val="009507DC"/>
    <w:rsid w:val="00953D10"/>
    <w:rsid w:val="0095426B"/>
    <w:rsid w:val="00967DD5"/>
    <w:rsid w:val="00971A5D"/>
    <w:rsid w:val="009750F4"/>
    <w:rsid w:val="00986410"/>
    <w:rsid w:val="009925F4"/>
    <w:rsid w:val="009969B5"/>
    <w:rsid w:val="009A4F73"/>
    <w:rsid w:val="009B3CD3"/>
    <w:rsid w:val="009C0F2C"/>
    <w:rsid w:val="009C5116"/>
    <w:rsid w:val="009C594F"/>
    <w:rsid w:val="009C6B4A"/>
    <w:rsid w:val="009D30BD"/>
    <w:rsid w:val="009D438C"/>
    <w:rsid w:val="009D4B00"/>
    <w:rsid w:val="009E4899"/>
    <w:rsid w:val="00A031A1"/>
    <w:rsid w:val="00A2075B"/>
    <w:rsid w:val="00A23329"/>
    <w:rsid w:val="00A31675"/>
    <w:rsid w:val="00A31F0E"/>
    <w:rsid w:val="00A3422C"/>
    <w:rsid w:val="00A3717F"/>
    <w:rsid w:val="00A4742E"/>
    <w:rsid w:val="00A53370"/>
    <w:rsid w:val="00A6163A"/>
    <w:rsid w:val="00A65A00"/>
    <w:rsid w:val="00A724FE"/>
    <w:rsid w:val="00A75D52"/>
    <w:rsid w:val="00A764B0"/>
    <w:rsid w:val="00A83CF4"/>
    <w:rsid w:val="00A90422"/>
    <w:rsid w:val="00AA77FD"/>
    <w:rsid w:val="00AC00A6"/>
    <w:rsid w:val="00AC30F4"/>
    <w:rsid w:val="00AD1630"/>
    <w:rsid w:val="00AD51CD"/>
    <w:rsid w:val="00AD725F"/>
    <w:rsid w:val="00AE179A"/>
    <w:rsid w:val="00AE4076"/>
    <w:rsid w:val="00AE7E29"/>
    <w:rsid w:val="00AF04E5"/>
    <w:rsid w:val="00AF5234"/>
    <w:rsid w:val="00AF7CEC"/>
    <w:rsid w:val="00B0445B"/>
    <w:rsid w:val="00B27B32"/>
    <w:rsid w:val="00B3291A"/>
    <w:rsid w:val="00B3302C"/>
    <w:rsid w:val="00B60296"/>
    <w:rsid w:val="00B651F0"/>
    <w:rsid w:val="00B82D01"/>
    <w:rsid w:val="00B93749"/>
    <w:rsid w:val="00B95669"/>
    <w:rsid w:val="00B96441"/>
    <w:rsid w:val="00B96CCE"/>
    <w:rsid w:val="00BA5D8C"/>
    <w:rsid w:val="00BB7C51"/>
    <w:rsid w:val="00BC26CA"/>
    <w:rsid w:val="00BC56A6"/>
    <w:rsid w:val="00BD33D8"/>
    <w:rsid w:val="00BD34A3"/>
    <w:rsid w:val="00BD4A9D"/>
    <w:rsid w:val="00BD6B42"/>
    <w:rsid w:val="00BE1AAD"/>
    <w:rsid w:val="00BE7C23"/>
    <w:rsid w:val="00BF6EEE"/>
    <w:rsid w:val="00C04380"/>
    <w:rsid w:val="00C0760F"/>
    <w:rsid w:val="00C306F8"/>
    <w:rsid w:val="00C319F6"/>
    <w:rsid w:val="00C417B9"/>
    <w:rsid w:val="00C52F8B"/>
    <w:rsid w:val="00C64535"/>
    <w:rsid w:val="00C95ED9"/>
    <w:rsid w:val="00C96526"/>
    <w:rsid w:val="00C978AD"/>
    <w:rsid w:val="00CB20E8"/>
    <w:rsid w:val="00CB2A30"/>
    <w:rsid w:val="00CB7B3E"/>
    <w:rsid w:val="00CC048C"/>
    <w:rsid w:val="00CD0144"/>
    <w:rsid w:val="00CE0C80"/>
    <w:rsid w:val="00CF01DD"/>
    <w:rsid w:val="00CF0B7C"/>
    <w:rsid w:val="00CF0FF7"/>
    <w:rsid w:val="00CF78C5"/>
    <w:rsid w:val="00D0025F"/>
    <w:rsid w:val="00D03B8D"/>
    <w:rsid w:val="00D04336"/>
    <w:rsid w:val="00D10721"/>
    <w:rsid w:val="00D21B48"/>
    <w:rsid w:val="00D2639A"/>
    <w:rsid w:val="00D31F86"/>
    <w:rsid w:val="00D336B7"/>
    <w:rsid w:val="00D33B69"/>
    <w:rsid w:val="00D45F92"/>
    <w:rsid w:val="00D512CC"/>
    <w:rsid w:val="00D602BA"/>
    <w:rsid w:val="00D61779"/>
    <w:rsid w:val="00D64F65"/>
    <w:rsid w:val="00D6622E"/>
    <w:rsid w:val="00D74326"/>
    <w:rsid w:val="00D7627D"/>
    <w:rsid w:val="00D8140C"/>
    <w:rsid w:val="00D862FA"/>
    <w:rsid w:val="00D941AE"/>
    <w:rsid w:val="00D96EE7"/>
    <w:rsid w:val="00DA11F9"/>
    <w:rsid w:val="00DA3687"/>
    <w:rsid w:val="00DC2BB1"/>
    <w:rsid w:val="00DC3A32"/>
    <w:rsid w:val="00DD0704"/>
    <w:rsid w:val="00DD1047"/>
    <w:rsid w:val="00DD50B2"/>
    <w:rsid w:val="00DE0A84"/>
    <w:rsid w:val="00DE67BC"/>
    <w:rsid w:val="00DF1B69"/>
    <w:rsid w:val="00DF1EA7"/>
    <w:rsid w:val="00E122E2"/>
    <w:rsid w:val="00E162BB"/>
    <w:rsid w:val="00E1731F"/>
    <w:rsid w:val="00E223C6"/>
    <w:rsid w:val="00E231DD"/>
    <w:rsid w:val="00E24841"/>
    <w:rsid w:val="00E2489A"/>
    <w:rsid w:val="00E300D6"/>
    <w:rsid w:val="00E331EE"/>
    <w:rsid w:val="00E35A3E"/>
    <w:rsid w:val="00E35B50"/>
    <w:rsid w:val="00E362FE"/>
    <w:rsid w:val="00E73EF5"/>
    <w:rsid w:val="00E911C6"/>
    <w:rsid w:val="00E96260"/>
    <w:rsid w:val="00EA43D0"/>
    <w:rsid w:val="00EA44CA"/>
    <w:rsid w:val="00EA5DC9"/>
    <w:rsid w:val="00EB1B9C"/>
    <w:rsid w:val="00EB7C73"/>
    <w:rsid w:val="00ED55FF"/>
    <w:rsid w:val="00ED6D3A"/>
    <w:rsid w:val="00EE1970"/>
    <w:rsid w:val="00EE19AB"/>
    <w:rsid w:val="00EE749A"/>
    <w:rsid w:val="00EF1B9A"/>
    <w:rsid w:val="00EF4D31"/>
    <w:rsid w:val="00EF5013"/>
    <w:rsid w:val="00F027D6"/>
    <w:rsid w:val="00F04F17"/>
    <w:rsid w:val="00F055F0"/>
    <w:rsid w:val="00F2627E"/>
    <w:rsid w:val="00F26D9C"/>
    <w:rsid w:val="00F414A3"/>
    <w:rsid w:val="00F462C4"/>
    <w:rsid w:val="00F51C8E"/>
    <w:rsid w:val="00F57E8C"/>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CD4"/>
    <w:rsid w:val="00FD2E8F"/>
    <w:rsid w:val="00FE2222"/>
    <w:rsid w:val="00FE3265"/>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0CEE"/>
  <w15:docId w15:val="{B831EF16-8186-4E93-93BA-B5E9B030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0"/>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0"/>
    <w:uiPriority w:val="9"/>
    <w:qFormat/>
    <w:pPr>
      <w:outlineLvl w:val="2"/>
    </w:pPr>
    <w:rPr>
      <w:rFonts w:ascii="Times New Roman" w:hAnsi="Times New Roman"/>
      <w:sz w:val="18"/>
      <w:szCs w:val="18"/>
    </w:rPr>
  </w:style>
  <w:style w:type="paragraph" w:styleId="4">
    <w:name w:val="heading 4"/>
    <w:basedOn w:val="a"/>
    <w:next w:val="a"/>
    <w:link w:val="40"/>
    <w:uiPriority w:val="9"/>
    <w:qFormat/>
    <w:pPr>
      <w:outlineLvl w:val="3"/>
    </w:pPr>
    <w:rPr>
      <w:sz w:val="18"/>
      <w:szCs w:val="18"/>
    </w:rPr>
  </w:style>
  <w:style w:type="paragraph" w:styleId="5">
    <w:name w:val="heading 5"/>
    <w:basedOn w:val="a"/>
    <w:next w:val="a"/>
    <w:link w:val="50"/>
    <w:uiPriority w:val="9"/>
    <w:qFormat/>
    <w:pPr>
      <w:outlineLvl w:val="4"/>
    </w:pPr>
    <w:rPr>
      <w:sz w:val="18"/>
      <w:szCs w:val="18"/>
    </w:rPr>
  </w:style>
  <w:style w:type="paragraph" w:styleId="6">
    <w:name w:val="heading 6"/>
    <w:basedOn w:val="a"/>
    <w:next w:val="a"/>
    <w:link w:val="60"/>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style>
  <w:style w:type="character" w:styleId="aa">
    <w:name w:val="Strong"/>
    <w:basedOn w:val="a0"/>
    <w:uiPriority w:val="22"/>
    <w:qFormat/>
    <w:rPr>
      <w:b/>
      <w:bCs/>
      <w:sz w:val="24"/>
      <w:szCs w:val="24"/>
    </w:rPr>
  </w:style>
  <w:style w:type="character" w:styleId="ab">
    <w:name w:val="FollowedHyperlink"/>
    <w:basedOn w:val="a0"/>
    <w:uiPriority w:val="99"/>
    <w:semiHidden/>
    <w:unhideWhenUsed/>
    <w:qFormat/>
    <w:rPr>
      <w:color w:val="333333"/>
      <w:sz w:val="24"/>
      <w:szCs w:val="24"/>
      <w:u w:val="none"/>
    </w:rPr>
  </w:style>
  <w:style w:type="character" w:styleId="ac">
    <w:name w:val="Emphasis"/>
    <w:basedOn w:val="a0"/>
    <w:uiPriority w:val="20"/>
    <w:qFormat/>
    <w:rPr>
      <w:sz w:val="24"/>
      <w:szCs w:val="24"/>
    </w:rPr>
  </w:style>
  <w:style w:type="character" w:styleId="ad">
    <w:name w:val="Hyperlink"/>
    <w:basedOn w:val="a0"/>
    <w:uiPriority w:val="99"/>
    <w:unhideWhenUsed/>
    <w:qFormat/>
    <w:rPr>
      <w:color w:val="333333"/>
      <w:sz w:val="24"/>
      <w:szCs w:val="24"/>
      <w:u w:val="none"/>
    </w:rPr>
  </w:style>
  <w:style w:type="paragraph" w:customStyle="1" w:styleId="ae">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0">
    <w:name w:val="标题 1 字符"/>
    <w:basedOn w:val="a0"/>
    <w:link w:val="1"/>
    <w:uiPriority w:val="9"/>
    <w:qFormat/>
    <w:rPr>
      <w:rFonts w:cs="宋体"/>
      <w:b/>
      <w:color w:val="000000" w:themeColor="text1"/>
      <w:kern w:val="36"/>
      <w:sz w:val="24"/>
      <w:szCs w:val="18"/>
      <w:shd w:val="clear" w:color="auto" w:fill="FFFFFF" w:themeFill="background1"/>
    </w:rPr>
  </w:style>
  <w:style w:type="character" w:customStyle="1" w:styleId="20">
    <w:name w:val="标题 2 字符"/>
    <w:basedOn w:val="a0"/>
    <w:link w:val="2"/>
    <w:uiPriority w:val="9"/>
    <w:qFormat/>
    <w:rPr>
      <w:rFonts w:eastAsiaTheme="majorEastAsia" w:cs="宋体"/>
      <w:color w:val="000000" w:themeColor="text1"/>
      <w:kern w:val="0"/>
      <w:sz w:val="24"/>
      <w:szCs w:val="18"/>
    </w:rPr>
  </w:style>
  <w:style w:type="character" w:customStyle="1" w:styleId="30">
    <w:name w:val="标题 3 字符"/>
    <w:basedOn w:val="a0"/>
    <w:link w:val="3"/>
    <w:uiPriority w:val="9"/>
    <w:qFormat/>
    <w:rPr>
      <w:rFonts w:eastAsia="宋体" w:cs="宋体"/>
      <w:kern w:val="0"/>
      <w:sz w:val="18"/>
      <w:szCs w:val="18"/>
    </w:rPr>
  </w:style>
  <w:style w:type="character" w:customStyle="1" w:styleId="40">
    <w:name w:val="标题 4 字符"/>
    <w:basedOn w:val="a0"/>
    <w:link w:val="4"/>
    <w:uiPriority w:val="9"/>
    <w:qFormat/>
    <w:rPr>
      <w:rFonts w:ascii="宋体" w:eastAsia="宋体" w:hAnsi="宋体" w:cs="宋体"/>
      <w:kern w:val="0"/>
      <w:sz w:val="18"/>
      <w:szCs w:val="18"/>
    </w:rPr>
  </w:style>
  <w:style w:type="character" w:customStyle="1" w:styleId="50">
    <w:name w:val="标题 5 字符"/>
    <w:basedOn w:val="a0"/>
    <w:link w:val="5"/>
    <w:uiPriority w:val="9"/>
    <w:qFormat/>
    <w:rPr>
      <w:rFonts w:ascii="宋体" w:eastAsia="宋体" w:hAnsi="宋体" w:cs="宋体"/>
      <w:kern w:val="0"/>
      <w:sz w:val="18"/>
      <w:szCs w:val="18"/>
    </w:rPr>
  </w:style>
  <w:style w:type="character" w:customStyle="1" w:styleId="60">
    <w:name w:val="标题 6 字符"/>
    <w:basedOn w:val="a0"/>
    <w:link w:val="6"/>
    <w:uiPriority w:val="9"/>
    <w:qFormat/>
    <w:rPr>
      <w:rFonts w:ascii="宋体" w:eastAsia="宋体" w:hAnsi="宋体" w:cs="宋体"/>
      <w:kern w:val="0"/>
      <w:sz w:val="18"/>
      <w:szCs w:val="18"/>
    </w:rPr>
  </w:style>
  <w:style w:type="character" w:customStyle="1" w:styleId="a8">
    <w:name w:val="页眉 字符"/>
    <w:basedOn w:val="a0"/>
    <w:link w:val="a7"/>
    <w:uiPriority w:val="99"/>
    <w:qFormat/>
    <w:rPr>
      <w:rFonts w:ascii="宋体" w:eastAsia="宋体" w:hAnsi="宋体" w:cs="宋体"/>
      <w:kern w:val="0"/>
      <w:sz w:val="18"/>
      <w:szCs w:val="18"/>
    </w:rPr>
  </w:style>
  <w:style w:type="character" w:customStyle="1" w:styleId="a6">
    <w:name w:val="页脚 字符"/>
    <w:basedOn w:val="a0"/>
    <w:link w:val="a5"/>
    <w:uiPriority w:val="99"/>
    <w:qFormat/>
    <w:rPr>
      <w:rFonts w:ascii="宋体" w:eastAsia="宋体" w:hAnsi="宋体" w:cs="宋体"/>
      <w:kern w:val="0"/>
      <w:sz w:val="18"/>
      <w:szCs w:val="18"/>
    </w:rPr>
  </w:style>
  <w:style w:type="character" w:customStyle="1" w:styleId="a4">
    <w:name w:val="批注框文本 字符"/>
    <w:basedOn w:val="a0"/>
    <w:link w:val="a3"/>
    <w:uiPriority w:val="99"/>
    <w:semiHidden/>
    <w:qFormat/>
    <w:rPr>
      <w:rFonts w:ascii="宋体" w:eastAsia="宋体" w:hAnsi="宋体" w:cs="宋体"/>
      <w:kern w:val="0"/>
      <w:sz w:val="18"/>
      <w:szCs w:val="18"/>
    </w:rPr>
  </w:style>
  <w:style w:type="paragraph" w:styleId="af">
    <w:name w:val="No Spacing"/>
    <w:link w:val="af0"/>
    <w:uiPriority w:val="1"/>
    <w:qFormat/>
    <w:rPr>
      <w:sz w:val="22"/>
      <w:szCs w:val="22"/>
    </w:rPr>
  </w:style>
  <w:style w:type="character" w:customStyle="1" w:styleId="af0">
    <w:name w:val="无间隔 字符"/>
    <w:basedOn w:val="a0"/>
    <w:link w:val="af"/>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0">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f1">
    <w:name w:val="annotation text"/>
    <w:basedOn w:val="a"/>
    <w:link w:val="af2"/>
    <w:uiPriority w:val="99"/>
    <w:semiHidden/>
    <w:unhideWhenUsed/>
    <w:rsid w:val="00AF04E5"/>
  </w:style>
  <w:style w:type="character" w:customStyle="1" w:styleId="af2">
    <w:name w:val="批注文字 字符"/>
    <w:basedOn w:val="a0"/>
    <w:link w:val="af1"/>
    <w:uiPriority w:val="99"/>
    <w:semiHidden/>
    <w:rsid w:val="00AF04E5"/>
    <w:rPr>
      <w:rFonts w:ascii="宋体" w:eastAsia="宋体" w:hAnsi="宋体" w:cs="宋体"/>
      <w:sz w:val="24"/>
      <w:szCs w:val="24"/>
    </w:rPr>
  </w:style>
  <w:style w:type="table" w:styleId="af3">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af4">
    <w:name w:val="annotation reference"/>
    <w:basedOn w:val="a0"/>
    <w:uiPriority w:val="99"/>
    <w:semiHidden/>
    <w:unhideWhenUsed/>
    <w:rsid w:val="002064E4"/>
    <w:rPr>
      <w:sz w:val="21"/>
      <w:szCs w:val="21"/>
    </w:rPr>
  </w:style>
  <w:style w:type="paragraph" w:styleId="af5">
    <w:name w:val="annotation subject"/>
    <w:basedOn w:val="af1"/>
    <w:next w:val="af1"/>
    <w:link w:val="af6"/>
    <w:uiPriority w:val="99"/>
    <w:semiHidden/>
    <w:unhideWhenUsed/>
    <w:rsid w:val="002064E4"/>
    <w:rPr>
      <w:b/>
      <w:bCs/>
    </w:rPr>
  </w:style>
  <w:style w:type="character" w:customStyle="1" w:styleId="af6">
    <w:name w:val="批注主题 字符"/>
    <w:basedOn w:val="af2"/>
    <w:link w:val="af5"/>
    <w:uiPriority w:val="99"/>
    <w:semiHidden/>
    <w:rsid w:val="002064E4"/>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37920-07FF-4EC4-AD6C-706686DB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4635</Words>
  <Characters>26424</Characters>
  <Application>Microsoft Office Word</Application>
  <DocSecurity>0</DocSecurity>
  <Lines>220</Lines>
  <Paragraphs>61</Paragraphs>
  <ScaleCrop>false</ScaleCrop>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李 亚星</cp:lastModifiedBy>
  <cp:revision>2</cp:revision>
  <dcterms:created xsi:type="dcterms:W3CDTF">2019-04-21T00:28:00Z</dcterms:created>
  <dcterms:modified xsi:type="dcterms:W3CDTF">2019-04-21T00:28:00Z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