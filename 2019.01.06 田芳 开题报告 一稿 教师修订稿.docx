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E93A" w14:textId="77777777" w:rsidR="00704126" w:rsidRDefault="00FD3D3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46F50952" w14:textId="77777777" w:rsidR="00704126" w:rsidRDefault="00FD3D3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417371EB" w14:textId="4948C27A" w:rsidR="00704126" w:rsidRDefault="00FD3D3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2E0C44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 w:rsidR="002E0C44"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</w:t>
      </w:r>
      <w:r w:rsidR="002E0C44">
        <w:rPr>
          <w:spacing w:val="-10"/>
          <w:sz w:val="28"/>
          <w:u w:val="single"/>
        </w:rPr>
        <w:t xml:space="preserve">  </w:t>
      </w:r>
      <w:r w:rsidR="002E0C44"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704126" w14:paraId="58BA0E3D" w14:textId="77777777">
        <w:trPr>
          <w:trHeight w:val="939"/>
        </w:trPr>
        <w:tc>
          <w:tcPr>
            <w:tcW w:w="1141" w:type="dxa"/>
            <w:vAlign w:val="center"/>
          </w:tcPr>
          <w:p w14:paraId="28D5E7E4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46007674" w14:textId="53B2A959" w:rsidR="00704126" w:rsidRDefault="00D10C8D" w:rsidP="00C74E3D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C74E3D">
              <w:rPr>
                <w:rFonts w:hint="eastAsia"/>
                <w:b/>
                <w:bCs/>
                <w:i/>
                <w:sz w:val="24"/>
              </w:rPr>
              <w:t>Introduction and THE REVOLUTIONS OF HUMANNITY:DIGITAK HUMANS</w:t>
            </w:r>
          </w:p>
        </w:tc>
        <w:tc>
          <w:tcPr>
            <w:tcW w:w="1134" w:type="dxa"/>
            <w:vAlign w:val="center"/>
          </w:tcPr>
          <w:p w14:paraId="1ACD2320" w14:textId="77777777" w:rsidR="00704126" w:rsidRDefault="00FD3D3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23DFB89C" w14:textId="4A88FE72" w:rsidR="00704126" w:rsidRDefault="00C74E3D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2018.12.20</w:t>
            </w:r>
          </w:p>
        </w:tc>
      </w:tr>
      <w:tr w:rsidR="00704126" w14:paraId="48E06A37" w14:textId="77777777">
        <w:trPr>
          <w:trHeight w:val="630"/>
        </w:trPr>
        <w:tc>
          <w:tcPr>
            <w:tcW w:w="1141" w:type="dxa"/>
            <w:vAlign w:val="center"/>
          </w:tcPr>
          <w:p w14:paraId="74C124A1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1A41149B" w14:textId="73C1637A" w:rsidR="00704126" w:rsidRPr="00C74E3D" w:rsidRDefault="00C74E3D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C74E3D">
              <w:rPr>
                <w:w w:val="80"/>
                <w:sz w:val="24"/>
              </w:rPr>
              <w:t>1510403117</w:t>
            </w:r>
          </w:p>
        </w:tc>
        <w:tc>
          <w:tcPr>
            <w:tcW w:w="992" w:type="dxa"/>
            <w:vAlign w:val="center"/>
          </w:tcPr>
          <w:p w14:paraId="4DC02C9D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1F797E3D" w14:textId="15D4B47F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田芳</w:t>
            </w:r>
          </w:p>
        </w:tc>
        <w:tc>
          <w:tcPr>
            <w:tcW w:w="1134" w:type="dxa"/>
            <w:vAlign w:val="center"/>
          </w:tcPr>
          <w:p w14:paraId="12EC9E8A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58E79F8B" w14:textId="7E24F71C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704126" w14:paraId="05486188" w14:textId="77777777">
        <w:trPr>
          <w:trHeight w:val="1905"/>
        </w:trPr>
        <w:tc>
          <w:tcPr>
            <w:tcW w:w="8789" w:type="dxa"/>
            <w:gridSpan w:val="6"/>
          </w:tcPr>
          <w:p w14:paraId="6457AE33" w14:textId="70F84D44" w:rsidR="00704126" w:rsidRDefault="00FD3D3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 w:rsidR="005845FB">
              <w:rPr>
                <w:rFonts w:hint="eastAsia"/>
                <w:b/>
                <w:bCs/>
                <w:sz w:val="24"/>
              </w:rPr>
              <w:t>translation</w:t>
            </w:r>
          </w:p>
          <w:p w14:paraId="144A40B8" w14:textId="11440A23" w:rsidR="00C74E3D" w:rsidRPr="00C74E3D" w:rsidRDefault="00C74E3D" w:rsidP="00C74E3D">
            <w:pPr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commentRangeStart w:id="0"/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为小小出版社出版的一本金融科技科普读物，</w:t>
            </w:r>
            <w:commentRangeEnd w:id="0"/>
            <w:r w:rsidR="00E2497F">
              <w:rPr>
                <w:rStyle w:val="ae"/>
              </w:rPr>
              <w:commentReference w:id="0"/>
            </w:r>
            <w:commentRangeStart w:id="1"/>
            <w:r w:rsidRPr="00C74E3D">
              <w:rPr>
                <w:rFonts w:hint="eastAsia"/>
                <w:sz w:val="24"/>
              </w:rPr>
              <w:t>主要讲述了人类社会中科技金融的不断进步，介绍了出现的新兴科技</w:t>
            </w:r>
            <w:commentRangeEnd w:id="1"/>
            <w:r w:rsidR="00E2497F">
              <w:rPr>
                <w:rStyle w:val="ae"/>
              </w:rPr>
              <w:commentReference w:id="1"/>
            </w:r>
            <w:r w:rsidRPr="00C74E3D">
              <w:rPr>
                <w:rFonts w:hint="eastAsia"/>
                <w:sz w:val="24"/>
              </w:rPr>
              <w:t>。</w:t>
            </w:r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是英国知名金融科技学家克里斯·斯金纳</w:t>
            </w:r>
            <w:r w:rsidRPr="00C74E3D">
              <w:rPr>
                <w:rFonts w:hint="eastAsia"/>
                <w:sz w:val="24"/>
              </w:rPr>
              <w:t xml:space="preserve"> </w:t>
            </w:r>
            <w:r w:rsidRPr="00C74E3D">
              <w:rPr>
                <w:rFonts w:hint="eastAsia"/>
                <w:sz w:val="24"/>
              </w:rPr>
              <w:t>（</w:t>
            </w:r>
            <w:r w:rsidRPr="00C74E3D">
              <w:rPr>
                <w:rFonts w:hint="eastAsia"/>
                <w:sz w:val="24"/>
              </w:rPr>
              <w:t>Chris Skinner</w:t>
            </w:r>
            <w:r w:rsidRPr="00C74E3D">
              <w:rPr>
                <w:rFonts w:hint="eastAsia"/>
                <w:sz w:val="24"/>
              </w:rPr>
              <w:t>）在</w:t>
            </w:r>
            <w:r w:rsidRPr="00C74E3D">
              <w:rPr>
                <w:rFonts w:hint="eastAsia"/>
                <w:sz w:val="24"/>
              </w:rPr>
              <w:t>2018</w:t>
            </w:r>
            <w:r w:rsidRPr="00C74E3D">
              <w:rPr>
                <w:rFonts w:hint="eastAsia"/>
                <w:sz w:val="24"/>
              </w:rPr>
              <w:t>年出版的一本书，目前译文版还未在市场上出现。作者克里斯•斯金纳</w:t>
            </w:r>
            <w:r w:rsidRPr="00C74E3D">
              <w:rPr>
                <w:rFonts w:hint="eastAsia"/>
                <w:sz w:val="24"/>
              </w:rPr>
              <w:t>(Chris Skinner)</w:t>
            </w:r>
            <w:r w:rsidRPr="00C74E3D">
              <w:rPr>
                <w:rFonts w:hint="eastAsia"/>
                <w:sz w:val="24"/>
              </w:rPr>
              <w:t>是金融业研究评论人士，主要在“金融家网站”与其创建的欧洲讲座网络论坛“财政服务俱乐部”对金融市场进行评论分析。</w:t>
            </w:r>
          </w:p>
          <w:p w14:paraId="7FA19D8B" w14:textId="77777777" w:rsidR="00C74E3D" w:rsidRPr="00C74E3D" w:rsidRDefault="00C74E3D" w:rsidP="00C74E3D">
            <w:pPr>
              <w:rPr>
                <w:sz w:val="24"/>
              </w:rPr>
            </w:pPr>
            <w:commentRangeStart w:id="2"/>
            <w:r w:rsidRPr="00C74E3D">
              <w:rPr>
                <w:rFonts w:hint="eastAsia"/>
                <w:sz w:val="24"/>
              </w:rPr>
              <w:t>Introduction</w:t>
            </w:r>
            <w:r w:rsidRPr="00C74E3D">
              <w:rPr>
                <w:rFonts w:hint="eastAsia"/>
                <w:sz w:val="24"/>
              </w:rPr>
              <w:t>部分叙述了这个时代发生的一些改变，指出手机颠覆了这个世界，引出人类正在经历第四次革命。</w:t>
            </w:r>
            <w:r w:rsidRPr="00C74E3D">
              <w:rPr>
                <w:rFonts w:hint="eastAsia"/>
                <w:sz w:val="24"/>
              </w:rPr>
              <w:t>THE REVOLUTIONS OF HUMANITY: DIGITAL HUMANS</w:t>
            </w:r>
            <w:r w:rsidRPr="00C74E3D">
              <w:rPr>
                <w:rFonts w:hint="eastAsia"/>
                <w:sz w:val="24"/>
              </w:rPr>
              <w:t>分为五个部分，按照时间顺序，解剖历史，介绍人类经历过的三个时代，正在经历的时代，以及未来要经历的时代。首先，有了人类的出现，然后有了文明，第三个时代看到了工业和商业的发展。现在，数字化进程的加快，技术改变了沟通和贸易来往的方式。</w:t>
            </w:r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探索数字化对人类、贸易、商业和未来的影响，深入探讨了人类数字化带来的一系列有趣话题，例如比特币和加密货币如何挑战政府和控制机制，以及为什么中国科技巨头比西方同行更具想象力。克里斯·斯金纳还探讨了新兴市场中最基本创新的兴起，并探讨了世界对管理全球化的挑战。此外，斯金纳还首次对蚂蚁金融和支付宝进行了深入的案例研究。第五个时代是一个有远见的未来路线图，是创建下一代人如何驾驭金融世界的指南。它探讨了数字化进化的影响，并为这个新时代的蓬勃发展提供了明确的见解。</w:t>
            </w:r>
            <w:commentRangeEnd w:id="2"/>
            <w:r w:rsidR="00E2497F">
              <w:rPr>
                <w:rStyle w:val="ae"/>
              </w:rPr>
              <w:commentReference w:id="2"/>
            </w:r>
          </w:p>
          <w:p w14:paraId="7625E15E" w14:textId="77777777" w:rsidR="00C74E3D" w:rsidRPr="00C74E3D" w:rsidRDefault="00C74E3D" w:rsidP="00C74E3D">
            <w:pPr>
              <w:rPr>
                <w:sz w:val="24"/>
              </w:rPr>
            </w:pPr>
            <w:commentRangeStart w:id="3"/>
            <w:r w:rsidRPr="00C74E3D">
              <w:rPr>
                <w:rFonts w:hint="eastAsia"/>
                <w:sz w:val="24"/>
              </w:rPr>
              <w:t>关于讲述世界历史发展的优质书籍也有不少，如《世界通史》，作者将整个世界看作一个不可分割的有机的统一体，把研究重点放在对人类历史进程有重大影响的诸历史运动、诸历史事件和它们之间的相互关联和相互影响上，努力反映局部与整体的对抗以及它们之间的相互作用。大多讲述世界历史进程的书籍都是根据时间轴，叙述在某个重要、特别的时间点上发生的重大历史事件，指出事件发生的时间、参与的关键人物以及描写事件的起因、经过和结果，再加以语言点明这个事件的历史意义。克里斯·斯金纳独辟蹊径，以另一个角度，从金融科技的影响上讲述历史，把人类历史分为四个时代，着重点在改变这个时代的新事物上，重点讨论每个时代与之前时代出现的不同的新兴技术。</w:t>
            </w:r>
            <w:commentRangeEnd w:id="3"/>
            <w:r w:rsidR="00E2497F">
              <w:rPr>
                <w:rStyle w:val="ae"/>
              </w:rPr>
              <w:commentReference w:id="3"/>
            </w:r>
          </w:p>
          <w:p w14:paraId="12C2BBCA" w14:textId="2643C75D" w:rsidR="00704126" w:rsidRDefault="00C74E3D" w:rsidP="00C74E3D">
            <w:pPr>
              <w:rPr>
                <w:sz w:val="24"/>
              </w:rPr>
            </w:pPr>
            <w:commentRangeStart w:id="4"/>
            <w:r w:rsidRPr="00C74E3D">
              <w:rPr>
                <w:rFonts w:hint="eastAsia"/>
                <w:sz w:val="24"/>
              </w:rPr>
              <w:t>目前，市场上与历史相关的书籍千篇一律，以克里斯·斯金纳这种独特的写作角度写作的书籍可谓是少之又少。这样的写作手法可以说是一种创新，可以给现在的作家们以及想写书的朋友们作为参考，带来新的思路，并不一定按照老样子，描写大众知晓的历史，也可以从其他方面入手，达到讲述历史的目的。</w:t>
            </w:r>
            <w:bookmarkStart w:id="5" w:name="_GoBack"/>
            <w:bookmarkEnd w:id="5"/>
            <w:r w:rsidRPr="00C74E3D">
              <w:rPr>
                <w:rFonts w:hint="eastAsia"/>
                <w:sz w:val="24"/>
              </w:rPr>
              <w:t>另外，普通大众了</w:t>
            </w:r>
            <w:r w:rsidRPr="00C74E3D">
              <w:rPr>
                <w:rFonts w:hint="eastAsia"/>
                <w:sz w:val="24"/>
              </w:rPr>
              <w:lastRenderedPageBreak/>
              <w:t>解历史从来都是停留在某年的历史事件上，克里斯·斯金纳的这种讲述历史的写法让大众感到新奇，身边周围熟悉的事物在这个时代起着无可取代的意义。</w:t>
            </w:r>
            <w:commentRangeEnd w:id="4"/>
            <w:r w:rsidR="00E2497F">
              <w:rPr>
                <w:rStyle w:val="ae"/>
              </w:rPr>
              <w:commentReference w:id="4"/>
            </w:r>
            <w:commentRangeStart w:id="6"/>
            <w:r w:rsidRPr="00C74E3D">
              <w:rPr>
                <w:rFonts w:hint="eastAsia"/>
                <w:sz w:val="24"/>
              </w:rPr>
              <w:t>译者希望通过该部分的翻译，能够让更多的人了解另一角度的历史，为历史研究贡献一己之力。同时，该翻译所运用的翻译理论及实践方法，也可为他人所借鉴。</w:t>
            </w:r>
            <w:commentRangeEnd w:id="6"/>
            <w:r w:rsidR="00E2497F">
              <w:rPr>
                <w:rStyle w:val="ae"/>
              </w:rPr>
              <w:commentReference w:id="6"/>
            </w:r>
          </w:p>
          <w:p w14:paraId="5D3A83DA" w14:textId="77777777" w:rsidR="00704126" w:rsidRDefault="00704126">
            <w:pPr>
              <w:rPr>
                <w:sz w:val="24"/>
              </w:rPr>
            </w:pPr>
          </w:p>
          <w:p w14:paraId="28E13583" w14:textId="77777777" w:rsidR="00704126" w:rsidRDefault="00704126">
            <w:pPr>
              <w:rPr>
                <w:sz w:val="24"/>
              </w:rPr>
            </w:pPr>
          </w:p>
          <w:p w14:paraId="62CEAAF8" w14:textId="77777777" w:rsidR="00704126" w:rsidRDefault="00704126">
            <w:pPr>
              <w:rPr>
                <w:sz w:val="24"/>
              </w:rPr>
            </w:pPr>
          </w:p>
          <w:p w14:paraId="2D81D7C4" w14:textId="77777777" w:rsidR="00704126" w:rsidRDefault="00704126">
            <w:pPr>
              <w:rPr>
                <w:sz w:val="24"/>
              </w:rPr>
            </w:pPr>
          </w:p>
          <w:p w14:paraId="693F54B7" w14:textId="77777777" w:rsidR="00704126" w:rsidRDefault="00704126">
            <w:pPr>
              <w:rPr>
                <w:sz w:val="24"/>
              </w:rPr>
            </w:pPr>
          </w:p>
          <w:p w14:paraId="3DA1DA81" w14:textId="77777777" w:rsidR="00704126" w:rsidRDefault="0070412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704126" w14:paraId="6F790D9F" w14:textId="77777777">
        <w:trPr>
          <w:trHeight w:val="3932"/>
        </w:trPr>
        <w:tc>
          <w:tcPr>
            <w:tcW w:w="8789" w:type="dxa"/>
            <w:gridSpan w:val="6"/>
          </w:tcPr>
          <w:p w14:paraId="008C5A2C" w14:textId="77777777" w:rsidR="005845FB" w:rsidRDefault="00FD3D3D" w:rsidP="005845FB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 w:rsidR="005845FB">
              <w:rPr>
                <w:b/>
                <w:sz w:val="24"/>
              </w:rPr>
              <w:t xml:space="preserve">translation </w:t>
            </w:r>
            <w:r w:rsidR="005845FB"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0757718F" w14:textId="52C2E0DD" w:rsidR="00C74E3D" w:rsidRPr="00C74E3D" w:rsidRDefault="00C74E3D" w:rsidP="00C74E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commentRangeStart w:id="7"/>
            <w:r w:rsidRPr="00C74E3D">
              <w:rPr>
                <w:rFonts w:ascii="宋体" w:hAnsi="宋体" w:hint="eastAsia"/>
                <w:sz w:val="24"/>
              </w:rPr>
              <w:t>一开始</w:t>
            </w:r>
            <w:commentRangeEnd w:id="7"/>
            <w:r w:rsidR="00E2497F">
              <w:rPr>
                <w:rStyle w:val="ae"/>
              </w:rPr>
              <w:commentReference w:id="7"/>
            </w:r>
            <w:commentRangeStart w:id="8"/>
            <w:r w:rsidRPr="00C74E3D">
              <w:rPr>
                <w:rFonts w:ascii="宋体" w:hAnsi="宋体" w:hint="eastAsia"/>
                <w:sz w:val="24"/>
              </w:rPr>
              <w:t>进行的工作是分析源语文本，收集文本相关资料，例如写作背景、作者介绍，反复阅读原文，了解文章写作特点、内容及意义等；第二，明确翻译要求，原文是一本金融科技读物，译文要做到与原文语言风格一致，没有过多华丽的词藻或者修辞手法，语言上要简洁精炼、平铺直叙。第三，利用工具将原文文本转换成能够进行编辑的WORD格式，使用翻译软件进行预翻译，通过MEMOQ将文本导出为RTF格式</w:t>
            </w:r>
            <w:ins w:id="9" w:author="李 亚星" w:date="2019-01-06T10:32:00Z">
              <w:r w:rsidR="00E2497F">
                <w:rPr>
                  <w:rFonts w:ascii="宋体" w:hAnsi="宋体" w:hint="eastAsia"/>
                  <w:sz w:val="24"/>
                </w:rPr>
                <w:t>。</w:t>
              </w:r>
              <w:commentRangeEnd w:id="8"/>
              <w:r w:rsidR="00E2497F">
                <w:rPr>
                  <w:rStyle w:val="ae"/>
                </w:rPr>
                <w:commentReference w:id="8"/>
              </w:r>
            </w:ins>
          </w:p>
          <w:p w14:paraId="091115AC" w14:textId="40AC2D9A" w:rsidR="00704126" w:rsidRDefault="00C74E3D" w:rsidP="00C74E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C74E3D">
              <w:rPr>
                <w:rFonts w:ascii="宋体" w:hAnsi="宋体" w:hint="eastAsia"/>
                <w:sz w:val="24"/>
              </w:rPr>
              <w:t>在翻译过程中用到了</w:t>
            </w:r>
            <w:commentRangeStart w:id="10"/>
            <w:r w:rsidRPr="00C74E3D">
              <w:rPr>
                <w:rFonts w:ascii="宋体" w:hAnsi="宋体" w:hint="eastAsia"/>
                <w:sz w:val="24"/>
              </w:rPr>
              <w:t>归化的翻译策略</w:t>
            </w:r>
            <w:commentRangeEnd w:id="10"/>
            <w:r w:rsidR="00E2497F">
              <w:rPr>
                <w:rStyle w:val="ae"/>
              </w:rPr>
              <w:commentReference w:id="10"/>
            </w:r>
            <w:r w:rsidRPr="00C74E3D">
              <w:rPr>
                <w:rFonts w:ascii="宋体" w:hAnsi="宋体" w:hint="eastAsia"/>
                <w:sz w:val="24"/>
              </w:rPr>
              <w:t>，</w:t>
            </w:r>
            <w:commentRangeStart w:id="11"/>
            <w:r w:rsidRPr="00C74E3D">
              <w:rPr>
                <w:rFonts w:ascii="宋体" w:hAnsi="宋体" w:hint="eastAsia"/>
                <w:sz w:val="24"/>
              </w:rPr>
              <w:t>有助于读者更好地理解译文，增强了译文的可读性和欣赏性。译者在用词及句子结构上更偏向中国读者的语言习惯，使译文比较流畅地道，便于读者理解，更能接受作者所表达的思想。</w:t>
            </w:r>
            <w:commentRangeEnd w:id="11"/>
            <w:r w:rsidR="00E2497F">
              <w:rPr>
                <w:rStyle w:val="ae"/>
              </w:rPr>
              <w:commentReference w:id="11"/>
            </w:r>
          </w:p>
        </w:tc>
      </w:tr>
      <w:tr w:rsidR="00704126" w14:paraId="69EEEEC6" w14:textId="77777777">
        <w:trPr>
          <w:trHeight w:val="845"/>
        </w:trPr>
        <w:tc>
          <w:tcPr>
            <w:tcW w:w="8789" w:type="dxa"/>
            <w:gridSpan w:val="6"/>
          </w:tcPr>
          <w:p w14:paraId="120C7810" w14:textId="77CB37EE" w:rsidR="00704126" w:rsidRDefault="00FD3D3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 w:rsidR="005845FB">
              <w:rPr>
                <w:b/>
                <w:bCs/>
                <w:sz w:val="24"/>
              </w:rPr>
              <w:t>translation</w:t>
            </w:r>
          </w:p>
          <w:p w14:paraId="2CE1AAF6" w14:textId="77777777" w:rsidR="00C74E3D" w:rsidRPr="00C74E3D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在翻译过程中用到了意译、</w:t>
            </w:r>
            <w:r w:rsidRPr="00C74E3D">
              <w:rPr>
                <w:rFonts w:hint="eastAsia"/>
                <w:sz w:val="24"/>
              </w:rPr>
              <w:t>XX</w:t>
            </w:r>
            <w:r w:rsidRPr="00C74E3D">
              <w:rPr>
                <w:rFonts w:hint="eastAsia"/>
                <w:sz w:val="24"/>
              </w:rPr>
              <w:t>、</w:t>
            </w:r>
            <w:r w:rsidRPr="00C74E3D">
              <w:rPr>
                <w:rFonts w:hint="eastAsia"/>
                <w:sz w:val="24"/>
              </w:rPr>
              <w:t>XX</w:t>
            </w:r>
            <w:r w:rsidRPr="00C74E3D">
              <w:rPr>
                <w:rFonts w:hint="eastAsia"/>
                <w:sz w:val="24"/>
              </w:rPr>
              <w:t>（翻译时间太久，还未整理好）等翻译方法。意译是在尊重原文含义的基础上，不过与拘泥原文的形式、结构、修辞的一种翻译方法，但意译也不能随便删除或者添加原文的内容，必须过于仔细考虑原文强调的重点。</w:t>
            </w:r>
          </w:p>
          <w:p w14:paraId="68686FB0" w14:textId="77777777" w:rsidR="00C74E3D" w:rsidRPr="00C74E3D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commentRangeStart w:id="12"/>
            <w:proofErr w:type="spellStart"/>
            <w:r w:rsidRPr="00C74E3D">
              <w:rPr>
                <w:sz w:val="24"/>
              </w:rPr>
              <w:t>eg.</w:t>
            </w:r>
            <w:proofErr w:type="spellEnd"/>
            <w:r w:rsidRPr="00C74E3D">
              <w:rPr>
                <w:sz w:val="24"/>
              </w:rPr>
              <w:t xml:space="preserve"> Since Lucy was found, there have been many other astonishing discoveries in what is now called the Cradle of Humankind in South Africa.</w:t>
            </w:r>
          </w:p>
          <w:p w14:paraId="164D2E51" w14:textId="0991A85B" w:rsidR="00704126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发现露西后，在联合国教科文组织世界遗产——南非“人类摇篮”遗址中，还有许多其他惊人的发现。</w:t>
            </w:r>
            <w:commentRangeEnd w:id="12"/>
            <w:r w:rsidR="00E2497F">
              <w:rPr>
                <w:rStyle w:val="ae"/>
              </w:rPr>
              <w:commentReference w:id="12"/>
            </w:r>
          </w:p>
          <w:p w14:paraId="29F68BDB" w14:textId="77777777" w:rsidR="00704126" w:rsidRDefault="00704126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72600D66" w14:textId="77777777" w:rsidR="00704126" w:rsidRDefault="0070412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704126" w14:paraId="41B32B2C" w14:textId="77777777">
        <w:trPr>
          <w:trHeight w:val="845"/>
        </w:trPr>
        <w:tc>
          <w:tcPr>
            <w:tcW w:w="8789" w:type="dxa"/>
            <w:gridSpan w:val="6"/>
          </w:tcPr>
          <w:p w14:paraId="0E4B115A" w14:textId="043A3D1B" w:rsidR="00704126" w:rsidRDefault="00FD3D3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Schedule of the </w:t>
            </w:r>
            <w:r w:rsidR="005845FB">
              <w:rPr>
                <w:b/>
                <w:sz w:val="24"/>
              </w:rPr>
              <w:t>tr</w:t>
            </w:r>
            <w:r w:rsidR="00191B5A">
              <w:rPr>
                <w:b/>
                <w:sz w:val="24"/>
              </w:rPr>
              <w:t>an</w:t>
            </w:r>
            <w:r w:rsidR="005845FB">
              <w:rPr>
                <w:b/>
                <w:sz w:val="24"/>
              </w:rPr>
              <w:t>slation</w:t>
            </w:r>
            <w:r w:rsidR="00191B5A">
              <w:rPr>
                <w:b/>
                <w:sz w:val="24"/>
              </w:rPr>
              <w:t xml:space="preserve"> report</w:t>
            </w:r>
          </w:p>
          <w:p w14:paraId="61FCEE17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2018.11.04, to finish checking topic</w:t>
            </w:r>
          </w:p>
          <w:p w14:paraId="3F46D9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2018.11.11, to decide the topic</w:t>
            </w:r>
          </w:p>
          <w:p w14:paraId="1C0D01E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 2018.11.26, to </w:t>
            </w:r>
            <w:r>
              <w:rPr>
                <w:rFonts w:hint="eastAsia"/>
                <w:sz w:val="24"/>
              </w:rPr>
              <w:t>comple</w:t>
            </w:r>
            <w:r>
              <w:rPr>
                <w:sz w:val="24"/>
              </w:rPr>
              <w:t xml:space="preserve">te the translation project </w:t>
            </w:r>
          </w:p>
          <w:p w14:paraId="3A0DC0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3C98E53B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509EEC89" w14:textId="77777777" w:rsidR="00C74E3D" w:rsidRPr="00B47500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7BE53761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38A8EDC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159742C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66E87566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7EECA5FD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FE36555" w14:textId="032FE19E" w:rsidR="00704126" w:rsidRPr="00C74E3D" w:rsidRDefault="00C74E3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704126" w14:paraId="4FFBEFAA" w14:textId="77777777">
        <w:trPr>
          <w:trHeight w:val="5089"/>
        </w:trPr>
        <w:tc>
          <w:tcPr>
            <w:tcW w:w="8789" w:type="dxa"/>
            <w:gridSpan w:val="6"/>
          </w:tcPr>
          <w:p w14:paraId="118C00CB" w14:textId="77777777" w:rsidR="00704126" w:rsidRDefault="00FD3D3D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365AB66F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[1]Newmark, P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A </w:t>
            </w:r>
            <w:r w:rsidRPr="003B65B7">
              <w:rPr>
                <w:rFonts w:hint="eastAsia"/>
                <w:i/>
              </w:rPr>
              <w:t>Textbook of Translation</w:t>
            </w:r>
            <w:r>
              <w:rPr>
                <w:rFonts w:hint="eastAsia"/>
              </w:rPr>
              <w:t>[M]. London: Prentice Hall International. 1988.</w:t>
            </w:r>
          </w:p>
          <w:p w14:paraId="51158B2E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董迪雯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试分析英语翻译中跨文化视角转换及翻译技巧探究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疯狂英语，</w:t>
            </w:r>
            <w:r>
              <w:rPr>
                <w:rFonts w:hint="eastAsia"/>
              </w:rPr>
              <w:t xml:space="preserve"> 2016,(3):160-161.</w:t>
            </w:r>
          </w:p>
          <w:p w14:paraId="42893FCC" w14:textId="77777777" w:rsidR="00C74E3D" w:rsidRDefault="00C74E3D" w:rsidP="00C74E3D">
            <w:pPr>
              <w:spacing w:line="360" w:lineRule="auto"/>
            </w:pPr>
            <w:r w:rsidRPr="00E16FE7">
              <w:t>[</w:t>
            </w:r>
            <w:r>
              <w:t>3</w:t>
            </w:r>
            <w:r w:rsidRPr="00E16FE7">
              <w:t>]</w:t>
            </w:r>
            <w:proofErr w:type="gramStart"/>
            <w:r w:rsidRPr="00E16FE7">
              <w:t>熊兵</w:t>
            </w:r>
            <w:proofErr w:type="gramEnd"/>
            <w:r w:rsidRPr="00E16FE7">
              <w:t>.</w:t>
            </w:r>
            <w:r w:rsidRPr="00E16FE7">
              <w:t>翻译研究中的概念混淆</w:t>
            </w:r>
            <w:r w:rsidRPr="00E16FE7">
              <w:t>——</w:t>
            </w:r>
            <w:r w:rsidRPr="00E16FE7">
              <w:t>以</w:t>
            </w:r>
            <w:r w:rsidRPr="00E16FE7">
              <w:t>“</w:t>
            </w:r>
            <w:r w:rsidRPr="00E16FE7">
              <w:t>翻译策略</w:t>
            </w:r>
            <w:r w:rsidRPr="00E16FE7">
              <w:t>”</w:t>
            </w:r>
            <w:r w:rsidRPr="00E16FE7">
              <w:t>、</w:t>
            </w:r>
            <w:r w:rsidRPr="00E16FE7">
              <w:t>“</w:t>
            </w:r>
            <w:r w:rsidRPr="00E16FE7">
              <w:t>翻译方法</w:t>
            </w:r>
            <w:r w:rsidRPr="00E16FE7">
              <w:t>”</w:t>
            </w:r>
            <w:r w:rsidRPr="00E16FE7">
              <w:t>和</w:t>
            </w:r>
            <w:r w:rsidRPr="00E16FE7">
              <w:t>“</w:t>
            </w:r>
            <w:r w:rsidRPr="00E16FE7">
              <w:t>翻译技巧</w:t>
            </w:r>
            <w:r w:rsidRPr="00E16FE7">
              <w:t>”</w:t>
            </w:r>
            <w:r w:rsidRPr="00E16FE7">
              <w:t>为例</w:t>
            </w:r>
            <w:r w:rsidRPr="00E16FE7">
              <w:t>[J].</w:t>
            </w:r>
            <w:r w:rsidRPr="00E16FE7">
              <w:t>《中国翻译》，</w:t>
            </w:r>
            <w:r w:rsidRPr="00E16FE7">
              <w:t>2014</w:t>
            </w:r>
            <w:r>
              <w:rPr>
                <w:rFonts w:hint="eastAsia"/>
              </w:rPr>
              <w:t>,</w:t>
            </w:r>
            <w:r w:rsidRPr="00E16FE7">
              <w:t>(3):82-88</w:t>
            </w:r>
            <w:r>
              <w:rPr>
                <w:rFonts w:hint="eastAsia"/>
              </w:rPr>
              <w:t>.</w:t>
            </w:r>
          </w:p>
          <w:p w14:paraId="02A2B086" w14:textId="77777777" w:rsidR="00C74E3D" w:rsidRPr="00C74E3D" w:rsidRDefault="00C74E3D">
            <w:pPr>
              <w:spacing w:line="336" w:lineRule="auto"/>
              <w:rPr>
                <w:b/>
                <w:sz w:val="24"/>
              </w:rPr>
            </w:pPr>
          </w:p>
          <w:p w14:paraId="28A1530D" w14:textId="77777777" w:rsidR="00704126" w:rsidRDefault="00704126" w:rsidP="00C74E3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4126" w14:paraId="7B31C47F" w14:textId="77777777">
        <w:trPr>
          <w:trHeight w:val="2799"/>
        </w:trPr>
        <w:tc>
          <w:tcPr>
            <w:tcW w:w="8789" w:type="dxa"/>
            <w:gridSpan w:val="6"/>
          </w:tcPr>
          <w:p w14:paraId="0F2633B6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109132DF" w14:textId="77777777" w:rsidR="00704126" w:rsidRDefault="00FD3D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2D595813" w14:textId="77777777" w:rsidR="00704126" w:rsidRDefault="0070412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57949A2E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7AEBC946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2957838" w14:textId="77777777" w:rsidR="00704126" w:rsidRDefault="00FD3D3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704126" w14:paraId="52F85C39" w14:textId="77777777">
        <w:trPr>
          <w:trHeight w:val="2325"/>
        </w:trPr>
        <w:tc>
          <w:tcPr>
            <w:tcW w:w="8789" w:type="dxa"/>
            <w:gridSpan w:val="6"/>
          </w:tcPr>
          <w:p w14:paraId="3F4C3944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教学单位意见：</w:t>
            </w:r>
          </w:p>
          <w:p w14:paraId="5FE3F268" w14:textId="77777777" w:rsidR="00704126" w:rsidRDefault="0070412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6D75CC4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4F0EB500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0242AD20" w14:textId="77777777" w:rsidR="00704126" w:rsidRDefault="00FD3D3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CF6C802" w14:textId="77777777" w:rsidR="00704126" w:rsidRDefault="00FD3D3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4263C247" w14:textId="77777777" w:rsidR="00704126" w:rsidRDefault="00704126"/>
    <w:sectPr w:rsidR="0070412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1-06T10:23:00Z" w:initials="李">
    <w:p w14:paraId="1E6F2AD9" w14:textId="5C5581B6" w:rsidR="00E2497F" w:rsidRDefault="00E2497F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本段到底介绍项目还是书和作者？建议项目介绍一段，包括项目来源、要求、实施情况；书和作者一段，不要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口水话</w:t>
      </w:r>
    </w:p>
  </w:comment>
  <w:comment w:id="1" w:author="李 亚星" w:date="2019-01-06T10:22:00Z" w:initials="李">
    <w:p w14:paraId="7CB8C919" w14:textId="7A65620B" w:rsidR="00E2497F" w:rsidRDefault="00E2497F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全书概要不够准确，好好看看这本书章节。</w:t>
      </w:r>
    </w:p>
  </w:comment>
  <w:comment w:id="2" w:author="李 亚星" w:date="2019-01-06T10:28:00Z" w:initials="李">
    <w:p w14:paraId="305A4248" w14:textId="3458D51F" w:rsidR="00E2497F" w:rsidRDefault="00E2497F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本书概况建议不要分章节，不要举例子，直接</w:t>
      </w:r>
      <w:proofErr w:type="gramStart"/>
      <w:r>
        <w:rPr>
          <w:rFonts w:hint="eastAsia"/>
        </w:rPr>
        <w:t>论述书</w:t>
      </w:r>
      <w:proofErr w:type="gramEnd"/>
      <w:r>
        <w:rPr>
          <w:rFonts w:hint="eastAsia"/>
        </w:rPr>
        <w:t>中囊括了哪几个大的部分。</w:t>
      </w:r>
    </w:p>
  </w:comment>
  <w:comment w:id="3" w:author="李 亚星" w:date="2019-01-06T10:26:00Z" w:initials="李">
    <w:p w14:paraId="7DAA77DE" w14:textId="236566F2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多余</w:t>
      </w:r>
    </w:p>
  </w:comment>
  <w:comment w:id="4" w:author="李 亚星" w:date="2019-01-06T10:27:00Z" w:initials="李">
    <w:p w14:paraId="042B1FB2" w14:textId="36B08B0E" w:rsidR="00E2497F" w:rsidRDefault="00E2497F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本书特色没有体现，</w:t>
      </w:r>
      <w:proofErr w:type="gramStart"/>
      <w:r>
        <w:rPr>
          <w:rFonts w:hint="eastAsia"/>
        </w:rPr>
        <w:t>口水话</w:t>
      </w:r>
      <w:proofErr w:type="gramEnd"/>
      <w:r>
        <w:rPr>
          <w:rFonts w:hint="eastAsia"/>
        </w:rPr>
        <w:t>太重。</w:t>
      </w:r>
    </w:p>
  </w:comment>
  <w:comment w:id="6" w:author="李 亚星" w:date="2019-01-06T10:29:00Z" w:initials="李">
    <w:p w14:paraId="575E1010" w14:textId="19EBE70B" w:rsidR="00E2497F" w:rsidRDefault="00E2497F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翻译目的和意义太空，又扯到了历史，专注于翻译文本的目的。</w:t>
      </w:r>
      <w:r w:rsidRPr="00E2497F">
        <w:rPr>
          <w:rFonts w:hint="eastAsia"/>
          <w:color w:val="FF0000"/>
        </w:rPr>
        <w:t>注意金融技术文本特点</w:t>
      </w:r>
    </w:p>
  </w:comment>
  <w:comment w:id="7" w:author="李 亚星" w:date="2019-01-06T10:31:00Z" w:initials="李">
    <w:p w14:paraId="13DF080F" w14:textId="65D6E201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首先</w:t>
      </w:r>
    </w:p>
  </w:comment>
  <w:comment w:id="8" w:author="李 亚星" w:date="2019-01-06T10:32:00Z" w:initials="李">
    <w:p w14:paraId="19395F3F" w14:textId="57A0638A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本</w:t>
      </w:r>
      <w:proofErr w:type="gramStart"/>
      <w:r>
        <w:rPr>
          <w:rFonts w:hint="eastAsia"/>
        </w:rPr>
        <w:t>段都是</w:t>
      </w:r>
      <w:proofErr w:type="gramEnd"/>
      <w:r>
        <w:rPr>
          <w:rFonts w:hint="eastAsia"/>
        </w:rPr>
        <w:t>翻译准备情况，而且不够具体。</w:t>
      </w:r>
    </w:p>
  </w:comment>
  <w:comment w:id="10" w:author="李 亚星" w:date="2019-01-06T10:33:00Z" w:initials="李">
    <w:p w14:paraId="3F177B13" w14:textId="6B5ED221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为什么用归化，有什么理论支持？归化是什么？</w:t>
      </w:r>
    </w:p>
  </w:comment>
  <w:comment w:id="11" w:author="李 亚星" w:date="2019-01-06T10:34:00Z" w:initials="李">
    <w:p w14:paraId="2FB021AB" w14:textId="119545D0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只讲了意义</w:t>
      </w:r>
    </w:p>
  </w:comment>
  <w:comment w:id="12" w:author="李 亚星" w:date="2019-01-06T10:34:00Z" w:initials="李">
    <w:p w14:paraId="5647A020" w14:textId="5713118E" w:rsidR="00E2497F" w:rsidRDefault="00E2497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分析如何体现意译的，其他方法也可以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F2AD9" w15:done="0"/>
  <w15:commentEx w15:paraId="7CB8C919" w15:done="0"/>
  <w15:commentEx w15:paraId="305A4248" w15:done="0"/>
  <w15:commentEx w15:paraId="7DAA77DE" w15:done="0"/>
  <w15:commentEx w15:paraId="042B1FB2" w15:done="0"/>
  <w15:commentEx w15:paraId="575E1010" w15:done="0"/>
  <w15:commentEx w15:paraId="13DF080F" w15:done="0"/>
  <w15:commentEx w15:paraId="19395F3F" w15:done="0"/>
  <w15:commentEx w15:paraId="3F177B13" w15:done="0"/>
  <w15:commentEx w15:paraId="2FB021AB" w15:done="0"/>
  <w15:commentEx w15:paraId="5647A0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F2AD9" w16cid:durableId="1FDC55BC"/>
  <w16cid:commentId w16cid:paraId="7CB8C919" w16cid:durableId="1FDC5583"/>
  <w16cid:commentId w16cid:paraId="305A4248" w16cid:durableId="1FDC56B4"/>
  <w16cid:commentId w16cid:paraId="7DAA77DE" w16cid:durableId="1FDC5660"/>
  <w16cid:commentId w16cid:paraId="042B1FB2" w16cid:durableId="1FDC567A"/>
  <w16cid:commentId w16cid:paraId="575E1010" w16cid:durableId="1FDC5722"/>
  <w16cid:commentId w16cid:paraId="13DF080F" w16cid:durableId="1FDC5795"/>
  <w16cid:commentId w16cid:paraId="19395F3F" w16cid:durableId="1FDC57BB"/>
  <w16cid:commentId w16cid:paraId="3F177B13" w16cid:durableId="1FDC5808"/>
  <w16cid:commentId w16cid:paraId="2FB021AB" w16cid:durableId="1FDC582A"/>
  <w16cid:commentId w16cid:paraId="5647A020" w16cid:durableId="1FDC5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92723" w14:textId="77777777" w:rsidR="00D23D87" w:rsidRDefault="00D23D87" w:rsidP="00FD3D3D">
      <w:r>
        <w:separator/>
      </w:r>
    </w:p>
  </w:endnote>
  <w:endnote w:type="continuationSeparator" w:id="0">
    <w:p w14:paraId="0A5C28D1" w14:textId="77777777" w:rsidR="00D23D87" w:rsidRDefault="00D23D87" w:rsidP="00F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2E942" w14:textId="77777777" w:rsidR="00D23D87" w:rsidRDefault="00D23D87" w:rsidP="00FD3D3D">
      <w:r>
        <w:separator/>
      </w:r>
    </w:p>
  </w:footnote>
  <w:footnote w:type="continuationSeparator" w:id="0">
    <w:p w14:paraId="7648ED30" w14:textId="77777777" w:rsidR="00D23D87" w:rsidRDefault="00D23D87" w:rsidP="00FD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5D1D8D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43F70"/>
    <w:rsid w:val="009B18A3"/>
    <w:rsid w:val="009C47FF"/>
    <w:rsid w:val="009C4ADE"/>
    <w:rsid w:val="009F7423"/>
    <w:rsid w:val="00A00274"/>
    <w:rsid w:val="00A262ED"/>
    <w:rsid w:val="00AF7C12"/>
    <w:rsid w:val="00B0356A"/>
    <w:rsid w:val="00B32548"/>
    <w:rsid w:val="00B34F6E"/>
    <w:rsid w:val="00B57696"/>
    <w:rsid w:val="00B74043"/>
    <w:rsid w:val="00C40C9C"/>
    <w:rsid w:val="00C452B5"/>
    <w:rsid w:val="00C653D5"/>
    <w:rsid w:val="00C74E3D"/>
    <w:rsid w:val="00C95168"/>
    <w:rsid w:val="00C97B29"/>
    <w:rsid w:val="00CB5F35"/>
    <w:rsid w:val="00D10C8D"/>
    <w:rsid w:val="00D12F24"/>
    <w:rsid w:val="00D23D87"/>
    <w:rsid w:val="00D45351"/>
    <w:rsid w:val="00D61537"/>
    <w:rsid w:val="00D617C0"/>
    <w:rsid w:val="00D86AB2"/>
    <w:rsid w:val="00D9674C"/>
    <w:rsid w:val="00DA0C59"/>
    <w:rsid w:val="00DC6F41"/>
    <w:rsid w:val="00DD6868"/>
    <w:rsid w:val="00E2497F"/>
    <w:rsid w:val="00E46081"/>
    <w:rsid w:val="00E4716F"/>
    <w:rsid w:val="00EB3546"/>
    <w:rsid w:val="00EE12DE"/>
    <w:rsid w:val="00EE3F88"/>
    <w:rsid w:val="00EE71B0"/>
    <w:rsid w:val="00F21549"/>
    <w:rsid w:val="00F21FE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2B2F"/>
  <w15:docId w15:val="{B39EC108-312E-41D6-ACBA-FDA63500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Pr>
      <w:color w:val="0063C8"/>
      <w:u w:val="non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6D3AE-2E68-42C5-9A72-27D7079A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2842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2</cp:revision>
  <dcterms:created xsi:type="dcterms:W3CDTF">2019-01-06T02:38:00Z</dcterms:created>
  <dcterms:modified xsi:type="dcterms:W3CDTF">2019-01-06T02:38:00Z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